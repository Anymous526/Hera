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D3A" w:rsidRDefault="00C65D3A" w:rsidP="00C65D3A">
      <w:pPr>
        <w:pStyle w:val="1"/>
      </w:pPr>
      <w:bookmarkStart w:id="0" w:name="OLE_LINK1"/>
      <w:bookmarkStart w:id="1" w:name="OLE_LINK2"/>
      <w:r>
        <w:rPr>
          <w:rFonts w:hint="eastAsia"/>
        </w:rPr>
        <w:t>角色说明</w:t>
      </w:r>
    </w:p>
    <w:p w:rsidR="00C65D3A" w:rsidRDefault="00C65D3A" w:rsidP="00C65D3A">
      <w:r>
        <w:rPr>
          <w:rFonts w:hint="eastAsia"/>
        </w:rPr>
        <w:t>云掌柜：开放式商户业务自助服务平台，也叫云</w:t>
      </w:r>
      <w:r>
        <w:rPr>
          <w:rFonts w:hint="eastAsia"/>
        </w:rPr>
        <w:t>BOSS</w:t>
      </w:r>
      <w:r>
        <w:rPr>
          <w:rFonts w:hint="eastAsia"/>
        </w:rPr>
        <w:t>。</w:t>
      </w:r>
    </w:p>
    <w:p w:rsidR="00C65D3A" w:rsidRDefault="00C65D3A" w:rsidP="00C65D3A">
      <w:r>
        <w:rPr>
          <w:rFonts w:hint="eastAsia"/>
        </w:rPr>
        <w:t>POS</w:t>
      </w:r>
      <w:r>
        <w:rPr>
          <w:rFonts w:hint="eastAsia"/>
        </w:rPr>
        <w:t>：指</w:t>
      </w:r>
      <w:r>
        <w:rPr>
          <w:rFonts w:hint="eastAsia"/>
        </w:rPr>
        <w:t>POS</w:t>
      </w:r>
      <w:r>
        <w:rPr>
          <w:rFonts w:hint="eastAsia"/>
        </w:rPr>
        <w:t>终端，交易的发起者。</w:t>
      </w:r>
    </w:p>
    <w:p w:rsidR="003630BC" w:rsidRDefault="003630BC" w:rsidP="00C65D3A">
      <w:r>
        <w:rPr>
          <w:rFonts w:hint="eastAsia"/>
        </w:rPr>
        <w:t>商户：使用本系统的商家。</w:t>
      </w:r>
    </w:p>
    <w:p w:rsidR="003630BC" w:rsidRDefault="003630BC" w:rsidP="00C65D3A">
      <w:r>
        <w:rPr>
          <w:rFonts w:hint="eastAsia"/>
        </w:rPr>
        <w:t>用户：手机号所代表的人。</w:t>
      </w:r>
    </w:p>
    <w:p w:rsidR="003630BC" w:rsidRPr="003630BC" w:rsidRDefault="003630BC" w:rsidP="00C65D3A">
      <w:r>
        <w:rPr>
          <w:rFonts w:hint="eastAsia"/>
        </w:rPr>
        <w:t>会员：使用手机号变成商户会员的用户，或还没有手机号但拥有原会员编号的商户会员。</w:t>
      </w:r>
    </w:p>
    <w:p w:rsidR="00C65D3A" w:rsidRDefault="00C65D3A" w:rsidP="00C65D3A">
      <w:pPr>
        <w:pStyle w:val="1"/>
      </w:pPr>
      <w:r>
        <w:rPr>
          <w:rFonts w:hint="eastAsia"/>
        </w:rPr>
        <w:t>用例说明</w:t>
      </w:r>
    </w:p>
    <w:p w:rsidR="00C65D3A" w:rsidRPr="009D3748" w:rsidRDefault="00437859" w:rsidP="00C65D3A">
      <w:pPr>
        <w:pStyle w:val="2"/>
        <w:numPr>
          <w:ilvl w:val="0"/>
          <w:numId w:val="2"/>
        </w:numPr>
      </w:pPr>
      <w:r>
        <w:rPr>
          <w:rFonts w:hint="eastAsia"/>
        </w:rPr>
        <w:t>签到</w:t>
      </w:r>
    </w:p>
    <w:p w:rsidR="00C65D3A" w:rsidRDefault="00C65D3A" w:rsidP="00C65D3A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C65D3A" w:rsidRPr="000656DC" w:rsidTr="0084261D">
        <w:trPr>
          <w:trHeight w:val="186"/>
        </w:trPr>
        <w:tc>
          <w:tcPr>
            <w:tcW w:w="1620" w:type="dxa"/>
          </w:tcPr>
          <w:p w:rsidR="00C65D3A" w:rsidRPr="002912D9" w:rsidRDefault="00C65D3A" w:rsidP="0084261D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C65D3A" w:rsidRPr="002912D9" w:rsidRDefault="00C65D3A" w:rsidP="0084261D">
            <w:r>
              <w:rPr>
                <w:rFonts w:hint="eastAsia"/>
              </w:rPr>
              <w:t>1</w:t>
            </w:r>
          </w:p>
        </w:tc>
      </w:tr>
      <w:tr w:rsidR="00C65D3A" w:rsidRPr="000656DC" w:rsidTr="0084261D">
        <w:trPr>
          <w:trHeight w:val="264"/>
        </w:trPr>
        <w:tc>
          <w:tcPr>
            <w:tcW w:w="1620" w:type="dxa"/>
          </w:tcPr>
          <w:p w:rsidR="00C65D3A" w:rsidRPr="002912D9" w:rsidRDefault="00C65D3A" w:rsidP="0084261D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C65D3A" w:rsidRPr="002912D9" w:rsidRDefault="00DE159C" w:rsidP="0084261D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开机签到，取得会员业务需要的基础数据。</w:t>
            </w:r>
          </w:p>
        </w:tc>
      </w:tr>
      <w:tr w:rsidR="00C65D3A" w:rsidRPr="000656DC" w:rsidTr="0084261D">
        <w:trPr>
          <w:trHeight w:val="264"/>
        </w:trPr>
        <w:tc>
          <w:tcPr>
            <w:tcW w:w="1620" w:type="dxa"/>
          </w:tcPr>
          <w:p w:rsidR="00C65D3A" w:rsidRPr="002912D9" w:rsidRDefault="00C65D3A" w:rsidP="0084261D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C65D3A" w:rsidRPr="002912D9" w:rsidRDefault="00C65D3A" w:rsidP="0084261D"/>
        </w:tc>
      </w:tr>
      <w:tr w:rsidR="00C65D3A" w:rsidRPr="000656DC" w:rsidTr="0084261D">
        <w:trPr>
          <w:trHeight w:val="264"/>
        </w:trPr>
        <w:tc>
          <w:tcPr>
            <w:tcW w:w="1620" w:type="dxa"/>
          </w:tcPr>
          <w:p w:rsidR="00C65D3A" w:rsidRPr="002912D9" w:rsidRDefault="00C65D3A" w:rsidP="0084261D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C65D3A" w:rsidRPr="002912D9" w:rsidRDefault="00DE159C" w:rsidP="0084261D">
            <w:r>
              <w:rPr>
                <w:rFonts w:hint="eastAsia"/>
              </w:rPr>
              <w:t>POS</w:t>
            </w:r>
          </w:p>
        </w:tc>
      </w:tr>
      <w:tr w:rsidR="00C65D3A" w:rsidRPr="000656DC" w:rsidTr="0084261D">
        <w:tc>
          <w:tcPr>
            <w:tcW w:w="1620" w:type="dxa"/>
          </w:tcPr>
          <w:p w:rsidR="00C65D3A" w:rsidRPr="002912D9" w:rsidRDefault="00C65D3A" w:rsidP="0084261D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C65D3A" w:rsidRPr="002912D9" w:rsidRDefault="00DE159C" w:rsidP="0084261D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发送请求报文到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通过后转发报文到云掌柜</w:t>
            </w:r>
            <w:r w:rsidR="001D16C1">
              <w:rPr>
                <w:rFonts w:hint="eastAsia"/>
              </w:rPr>
              <w:t>，云掌柜对请求报文进行解码得到可识别的请求数据。</w:t>
            </w:r>
          </w:p>
        </w:tc>
      </w:tr>
      <w:tr w:rsidR="00C65D3A" w:rsidRPr="000656DC" w:rsidTr="0084261D">
        <w:tc>
          <w:tcPr>
            <w:tcW w:w="1620" w:type="dxa"/>
          </w:tcPr>
          <w:p w:rsidR="00C65D3A" w:rsidRPr="002912D9" w:rsidRDefault="00C65D3A" w:rsidP="0084261D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C65D3A" w:rsidRPr="002912D9" w:rsidRDefault="00DE159C" w:rsidP="00A61D1A">
            <w:r>
              <w:rPr>
                <w:rFonts w:hint="eastAsia"/>
              </w:rPr>
              <w:t>云掌柜</w:t>
            </w:r>
            <w:r w:rsidR="001D16C1">
              <w:rPr>
                <w:rFonts w:hint="eastAsia"/>
              </w:rPr>
              <w:t>将要</w:t>
            </w:r>
            <w:r>
              <w:rPr>
                <w:rFonts w:hint="eastAsia"/>
              </w:rPr>
              <w:t>返回</w:t>
            </w:r>
            <w:r w:rsidR="001D16C1">
              <w:rPr>
                <w:rFonts w:hint="eastAsia"/>
              </w:rPr>
              <w:t>的业务</w:t>
            </w:r>
            <w:r w:rsidR="00A61D1A">
              <w:rPr>
                <w:rFonts w:hint="eastAsia"/>
              </w:rPr>
              <w:t>报文</w:t>
            </w:r>
            <w:r w:rsidR="001D16C1">
              <w:rPr>
                <w:rFonts w:hint="eastAsia"/>
              </w:rPr>
              <w:t>编码成</w:t>
            </w:r>
            <w:r>
              <w:rPr>
                <w:rFonts w:hint="eastAsia"/>
              </w:rPr>
              <w:t>应答报文</w:t>
            </w:r>
            <w:r w:rsidR="001D16C1">
              <w:rPr>
                <w:rFonts w:hint="eastAsia"/>
              </w:rPr>
              <w:t>，并返回给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后转发到</w:t>
            </w:r>
            <w:r>
              <w:rPr>
                <w:rFonts w:hint="eastAsia"/>
              </w:rPr>
              <w:t>POS</w:t>
            </w:r>
            <w:r w:rsidR="001D16C1">
              <w:rPr>
                <w:rFonts w:hint="eastAsia"/>
              </w:rPr>
              <w:t>。</w:t>
            </w:r>
          </w:p>
        </w:tc>
      </w:tr>
      <w:tr w:rsidR="00C65D3A" w:rsidRPr="000656DC" w:rsidTr="0084261D">
        <w:tc>
          <w:tcPr>
            <w:tcW w:w="1620" w:type="dxa"/>
          </w:tcPr>
          <w:p w:rsidR="00C65D3A" w:rsidRPr="002912D9" w:rsidRDefault="00C65D3A" w:rsidP="0084261D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C65D3A" w:rsidRPr="003E2F08" w:rsidRDefault="00C65D3A" w:rsidP="0084261D">
            <w:pPr>
              <w:pStyle w:val="a5"/>
              <w:ind w:firstLineChars="0" w:firstLine="0"/>
            </w:pPr>
            <w:r>
              <w:rPr>
                <w:rFonts w:hint="eastAsia"/>
              </w:rPr>
              <w:t>参考</w:t>
            </w:r>
            <w:r w:rsidR="00DE159C">
              <w:rPr>
                <w:rFonts w:hint="eastAsia"/>
              </w:rPr>
              <w:t>《</w:t>
            </w:r>
            <w:r w:rsidR="00DE159C" w:rsidRPr="00DE159C">
              <w:rPr>
                <w:rFonts w:hint="eastAsia"/>
              </w:rPr>
              <w:t>高阳惠生活二期</w:t>
            </w:r>
            <w:r w:rsidR="00DE159C" w:rsidRPr="00DE159C">
              <w:rPr>
                <w:rFonts w:hint="eastAsia"/>
              </w:rPr>
              <w:t>_</w:t>
            </w:r>
            <w:r w:rsidR="00DE159C" w:rsidRPr="00DE159C">
              <w:rPr>
                <w:rFonts w:hint="eastAsia"/>
              </w:rPr>
              <w:t>会员业务</w:t>
            </w:r>
            <w:r w:rsidR="00DE159C" w:rsidRPr="00DE159C">
              <w:rPr>
                <w:rFonts w:hint="eastAsia"/>
              </w:rPr>
              <w:t>_POS</w:t>
            </w:r>
            <w:r w:rsidR="00DE159C" w:rsidRPr="00DE159C">
              <w:rPr>
                <w:rFonts w:hint="eastAsia"/>
              </w:rPr>
              <w:t>报文接口定义</w:t>
            </w:r>
            <w:r w:rsidR="00DE159C">
              <w:rPr>
                <w:rFonts w:hint="eastAsia"/>
              </w:rPr>
              <w:t>_20110527.doc</w:t>
            </w:r>
            <w:r w:rsidR="00DE159C">
              <w:rPr>
                <w:rFonts w:hint="eastAsia"/>
              </w:rPr>
              <w:t>》</w:t>
            </w:r>
          </w:p>
        </w:tc>
      </w:tr>
      <w:tr w:rsidR="00C65D3A" w:rsidRPr="002912D9" w:rsidTr="0084261D">
        <w:tc>
          <w:tcPr>
            <w:tcW w:w="1620" w:type="dxa"/>
          </w:tcPr>
          <w:p w:rsidR="00C65D3A" w:rsidRPr="002912D9" w:rsidRDefault="00C65D3A" w:rsidP="0084261D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C65D3A" w:rsidRPr="00F47947" w:rsidRDefault="00DE159C" w:rsidP="0084261D">
            <w:r>
              <w:rPr>
                <w:rFonts w:hint="eastAsia"/>
              </w:rPr>
              <w:t>参考《</w:t>
            </w:r>
            <w:r w:rsidRPr="00DE159C">
              <w:rPr>
                <w:rFonts w:hint="eastAsia"/>
              </w:rPr>
              <w:t>高阳惠生活二期</w:t>
            </w:r>
            <w:r w:rsidRPr="00DE159C">
              <w:rPr>
                <w:rFonts w:hint="eastAsia"/>
              </w:rPr>
              <w:t>_</w:t>
            </w:r>
            <w:r w:rsidRPr="00DE159C">
              <w:rPr>
                <w:rFonts w:hint="eastAsia"/>
              </w:rPr>
              <w:t>会员业务</w:t>
            </w:r>
            <w:r w:rsidRPr="00DE159C">
              <w:rPr>
                <w:rFonts w:hint="eastAsia"/>
              </w:rPr>
              <w:t>_POS</w:t>
            </w:r>
            <w:r w:rsidRPr="00DE159C">
              <w:rPr>
                <w:rFonts w:hint="eastAsia"/>
              </w:rPr>
              <w:t>报文接口定义</w:t>
            </w:r>
            <w:r>
              <w:rPr>
                <w:rFonts w:hint="eastAsia"/>
              </w:rPr>
              <w:t>_20110527.doc</w:t>
            </w:r>
            <w:r>
              <w:rPr>
                <w:rFonts w:hint="eastAsia"/>
              </w:rPr>
              <w:t>》</w:t>
            </w:r>
          </w:p>
        </w:tc>
      </w:tr>
      <w:tr w:rsidR="00C65D3A" w:rsidRPr="007E4C89" w:rsidTr="0084261D">
        <w:tc>
          <w:tcPr>
            <w:tcW w:w="1620" w:type="dxa"/>
          </w:tcPr>
          <w:p w:rsidR="00C65D3A" w:rsidRPr="002912D9" w:rsidRDefault="00C65D3A" w:rsidP="0084261D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C65D3A" w:rsidRDefault="00DE159C" w:rsidP="0084261D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云掌柜按照报文规范检查请求报文的正确性</w:t>
            </w:r>
            <w:r w:rsidR="00C65D3A">
              <w:rPr>
                <w:rFonts w:hint="eastAsia"/>
              </w:rPr>
              <w:t>。</w:t>
            </w:r>
            <w:r>
              <w:rPr>
                <w:rFonts w:hint="eastAsia"/>
              </w:rPr>
              <w:t>包括数据</w:t>
            </w:r>
            <w:proofErr w:type="gramStart"/>
            <w:r>
              <w:rPr>
                <w:rFonts w:hint="eastAsia"/>
              </w:rPr>
              <w:t>域是否</w:t>
            </w:r>
            <w:proofErr w:type="gramEnd"/>
            <w:r>
              <w:rPr>
                <w:rFonts w:hint="eastAsia"/>
              </w:rPr>
              <w:t>足够以及各数据</w:t>
            </w:r>
            <w:proofErr w:type="gramStart"/>
            <w:r>
              <w:rPr>
                <w:rFonts w:hint="eastAsia"/>
              </w:rPr>
              <w:t>域是否</w:t>
            </w:r>
            <w:proofErr w:type="gramEnd"/>
            <w:r>
              <w:rPr>
                <w:rFonts w:hint="eastAsia"/>
              </w:rPr>
              <w:t>合法。</w:t>
            </w:r>
          </w:p>
          <w:p w:rsidR="00DE159C" w:rsidRDefault="00DE159C" w:rsidP="00DE159C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云掌柜检查商户状态是否有效</w:t>
            </w:r>
            <w:r w:rsidR="00C65D3A">
              <w:rPr>
                <w:rFonts w:hint="eastAsia"/>
              </w:rPr>
              <w:t>。</w:t>
            </w:r>
          </w:p>
          <w:p w:rsidR="00DE159C" w:rsidRDefault="00DE159C" w:rsidP="00DE159C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云掌柜检查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状态是否有效。</w:t>
            </w:r>
          </w:p>
          <w:p w:rsidR="001D16C1" w:rsidRDefault="001D16C1" w:rsidP="001D16C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云掌柜检查商户与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的关系是否存在并有效。</w:t>
            </w:r>
          </w:p>
          <w:p w:rsidR="001D16C1" w:rsidRDefault="001D16C1" w:rsidP="001D16C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云掌柜根据商户编号查询得到对应的会员级别信息。</w:t>
            </w:r>
          </w:p>
          <w:p w:rsidR="001D16C1" w:rsidRDefault="001D16C1" w:rsidP="001D16C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云掌柜根据商户编号查询得到对应的最新会员信息版本号。</w:t>
            </w:r>
          </w:p>
          <w:p w:rsidR="001D16C1" w:rsidRDefault="001D16C1" w:rsidP="001D16C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云掌柜根据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编号查询得到对应的批次号。</w:t>
            </w:r>
          </w:p>
          <w:p w:rsidR="001D16C1" w:rsidRDefault="001D16C1" w:rsidP="001D16C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云掌柜从系统取得当前的日期与时间</w:t>
            </w:r>
            <w:r w:rsidR="00A61D1A">
              <w:rPr>
                <w:rFonts w:hint="eastAsia"/>
              </w:rPr>
              <w:t>。</w:t>
            </w:r>
          </w:p>
          <w:p w:rsidR="0040564E" w:rsidRDefault="0040564E" w:rsidP="001D16C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云掌柜设置当前返回码为成功。</w:t>
            </w:r>
          </w:p>
          <w:p w:rsidR="001D16C1" w:rsidRPr="00816B63" w:rsidRDefault="00A61D1A" w:rsidP="00A61D1A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云掌柜</w:t>
            </w:r>
            <w:r w:rsidR="007E4C89">
              <w:rPr>
                <w:rFonts w:hint="eastAsia"/>
              </w:rPr>
              <w:t>将以上步骤得到的</w:t>
            </w:r>
            <w:r>
              <w:rPr>
                <w:rFonts w:hint="eastAsia"/>
              </w:rPr>
              <w:t>业务数</w:t>
            </w:r>
            <w:r w:rsidR="007E4C89">
              <w:rPr>
                <w:rFonts w:hint="eastAsia"/>
              </w:rPr>
              <w:t>以及其他相关数据</w:t>
            </w:r>
            <w:proofErr w:type="gramStart"/>
            <w:r>
              <w:rPr>
                <w:rFonts w:hint="eastAsia"/>
              </w:rPr>
              <w:t>据</w:t>
            </w:r>
            <w:proofErr w:type="gramEnd"/>
            <w:r>
              <w:rPr>
                <w:rFonts w:hint="eastAsia"/>
              </w:rPr>
              <w:t>组织成业务报文。</w:t>
            </w:r>
            <w:r w:rsidR="007E4C89">
              <w:rPr>
                <w:rFonts w:hint="eastAsia"/>
              </w:rPr>
              <w:t>本用例结束。</w:t>
            </w:r>
          </w:p>
        </w:tc>
      </w:tr>
      <w:tr w:rsidR="00C65D3A" w:rsidRPr="002912D9" w:rsidTr="0084261D">
        <w:tc>
          <w:tcPr>
            <w:tcW w:w="1620" w:type="dxa"/>
          </w:tcPr>
          <w:p w:rsidR="00C65D3A" w:rsidRPr="002912D9" w:rsidRDefault="00C65D3A" w:rsidP="0084261D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C65D3A" w:rsidRPr="006B3A22" w:rsidRDefault="00C65D3A" w:rsidP="0084261D"/>
        </w:tc>
      </w:tr>
      <w:tr w:rsidR="00C65D3A" w:rsidRPr="002912D9" w:rsidTr="0084261D">
        <w:tc>
          <w:tcPr>
            <w:tcW w:w="1620" w:type="dxa"/>
          </w:tcPr>
          <w:p w:rsidR="00C65D3A" w:rsidRPr="002912D9" w:rsidRDefault="00C65D3A" w:rsidP="0084261D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C65D3A" w:rsidRPr="002912D9" w:rsidRDefault="00C65D3A" w:rsidP="001317E8"/>
        </w:tc>
      </w:tr>
    </w:tbl>
    <w:bookmarkEnd w:id="0"/>
    <w:bookmarkEnd w:id="1"/>
    <w:p w:rsidR="00C65D3A" w:rsidRPr="009D3748" w:rsidRDefault="00437859" w:rsidP="00C65D3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会员列表下载</w:t>
      </w:r>
    </w:p>
    <w:p w:rsidR="00CE6B30" w:rsidRDefault="00CE6B30" w:rsidP="00CE6B30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CE6B30" w:rsidRPr="000656DC" w:rsidTr="0084261D">
        <w:trPr>
          <w:trHeight w:val="186"/>
        </w:trPr>
        <w:tc>
          <w:tcPr>
            <w:tcW w:w="1620" w:type="dxa"/>
          </w:tcPr>
          <w:p w:rsidR="00CE6B30" w:rsidRPr="002912D9" w:rsidRDefault="00CE6B30" w:rsidP="0084261D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CE6B30" w:rsidRPr="002912D9" w:rsidRDefault="009A0756" w:rsidP="0084261D">
            <w:r>
              <w:rPr>
                <w:rFonts w:hint="eastAsia"/>
              </w:rPr>
              <w:t>2</w:t>
            </w:r>
          </w:p>
        </w:tc>
      </w:tr>
      <w:tr w:rsidR="00CE6B30" w:rsidRPr="000656DC" w:rsidTr="0084261D">
        <w:trPr>
          <w:trHeight w:val="264"/>
        </w:trPr>
        <w:tc>
          <w:tcPr>
            <w:tcW w:w="1620" w:type="dxa"/>
          </w:tcPr>
          <w:p w:rsidR="00CE6B30" w:rsidRPr="002912D9" w:rsidRDefault="00CE6B30" w:rsidP="0084261D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CE6B30" w:rsidRPr="002912D9" w:rsidRDefault="00CE6B30" w:rsidP="00CE6B30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从云掌柜取得会员的信息列表。</w:t>
            </w:r>
          </w:p>
        </w:tc>
      </w:tr>
      <w:tr w:rsidR="00CE6B30" w:rsidRPr="000656DC" w:rsidTr="0084261D">
        <w:trPr>
          <w:trHeight w:val="264"/>
        </w:trPr>
        <w:tc>
          <w:tcPr>
            <w:tcW w:w="1620" w:type="dxa"/>
          </w:tcPr>
          <w:p w:rsidR="00CE6B30" w:rsidRPr="002912D9" w:rsidRDefault="00CE6B30" w:rsidP="0084261D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CE6B30" w:rsidRPr="002912D9" w:rsidRDefault="00CE6B30" w:rsidP="0084261D"/>
        </w:tc>
      </w:tr>
      <w:tr w:rsidR="00CE6B30" w:rsidRPr="000656DC" w:rsidTr="0084261D">
        <w:trPr>
          <w:trHeight w:val="264"/>
        </w:trPr>
        <w:tc>
          <w:tcPr>
            <w:tcW w:w="1620" w:type="dxa"/>
          </w:tcPr>
          <w:p w:rsidR="00CE6B30" w:rsidRPr="002912D9" w:rsidRDefault="00CE6B30" w:rsidP="0084261D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CE6B30" w:rsidRPr="002912D9" w:rsidRDefault="00CE6B30" w:rsidP="0084261D">
            <w:r>
              <w:rPr>
                <w:rFonts w:hint="eastAsia"/>
              </w:rPr>
              <w:t>POS</w:t>
            </w:r>
          </w:p>
        </w:tc>
      </w:tr>
      <w:tr w:rsidR="00CE6B30" w:rsidRPr="000656DC" w:rsidTr="0084261D">
        <w:tc>
          <w:tcPr>
            <w:tcW w:w="1620" w:type="dxa"/>
          </w:tcPr>
          <w:p w:rsidR="00CE6B30" w:rsidRPr="002912D9" w:rsidRDefault="00CE6B30" w:rsidP="0084261D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CE6B30" w:rsidRPr="002912D9" w:rsidRDefault="00CE6B30" w:rsidP="0084261D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发送请求报文到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通过后转发报文到云掌柜，云掌柜对请求报文进行解码得到可识别的请求数据。</w:t>
            </w:r>
          </w:p>
        </w:tc>
      </w:tr>
      <w:tr w:rsidR="00CE6B30" w:rsidRPr="000656DC" w:rsidTr="0084261D">
        <w:tc>
          <w:tcPr>
            <w:tcW w:w="1620" w:type="dxa"/>
          </w:tcPr>
          <w:p w:rsidR="00CE6B30" w:rsidRPr="002912D9" w:rsidRDefault="00CE6B30" w:rsidP="0084261D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CE6B30" w:rsidRPr="002912D9" w:rsidRDefault="00CE6B30" w:rsidP="0084261D">
            <w:r>
              <w:rPr>
                <w:rFonts w:hint="eastAsia"/>
              </w:rPr>
              <w:t>云掌柜将要返回的业务报文编码成应答报文，并返回给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后转发到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。</w:t>
            </w:r>
          </w:p>
        </w:tc>
      </w:tr>
      <w:tr w:rsidR="00CE6B30" w:rsidRPr="000656DC" w:rsidTr="0084261D">
        <w:tc>
          <w:tcPr>
            <w:tcW w:w="1620" w:type="dxa"/>
          </w:tcPr>
          <w:p w:rsidR="00CE6B30" w:rsidRPr="002912D9" w:rsidRDefault="00CE6B30" w:rsidP="0084261D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CE6B30" w:rsidRPr="003E2F08" w:rsidRDefault="00CE6B30" w:rsidP="0084261D">
            <w:pPr>
              <w:pStyle w:val="a5"/>
              <w:ind w:firstLineChars="0" w:firstLine="0"/>
            </w:pPr>
            <w:r>
              <w:rPr>
                <w:rFonts w:hint="eastAsia"/>
              </w:rPr>
              <w:t>参考《</w:t>
            </w:r>
            <w:r w:rsidRPr="00DE159C">
              <w:rPr>
                <w:rFonts w:hint="eastAsia"/>
              </w:rPr>
              <w:t>高阳惠生活二期</w:t>
            </w:r>
            <w:r w:rsidRPr="00DE159C">
              <w:rPr>
                <w:rFonts w:hint="eastAsia"/>
              </w:rPr>
              <w:t>_</w:t>
            </w:r>
            <w:r w:rsidRPr="00DE159C">
              <w:rPr>
                <w:rFonts w:hint="eastAsia"/>
              </w:rPr>
              <w:t>会员业务</w:t>
            </w:r>
            <w:r w:rsidRPr="00DE159C">
              <w:rPr>
                <w:rFonts w:hint="eastAsia"/>
              </w:rPr>
              <w:t>_POS</w:t>
            </w:r>
            <w:r w:rsidRPr="00DE159C">
              <w:rPr>
                <w:rFonts w:hint="eastAsia"/>
              </w:rPr>
              <w:t>报文接口定义</w:t>
            </w:r>
            <w:r>
              <w:rPr>
                <w:rFonts w:hint="eastAsia"/>
              </w:rPr>
              <w:t>_20110527.doc</w:t>
            </w:r>
            <w:r>
              <w:rPr>
                <w:rFonts w:hint="eastAsia"/>
              </w:rPr>
              <w:t>》</w:t>
            </w:r>
          </w:p>
        </w:tc>
      </w:tr>
      <w:tr w:rsidR="00CE6B30" w:rsidRPr="002912D9" w:rsidTr="0084261D">
        <w:tc>
          <w:tcPr>
            <w:tcW w:w="1620" w:type="dxa"/>
          </w:tcPr>
          <w:p w:rsidR="00CE6B30" w:rsidRPr="002912D9" w:rsidRDefault="00CE6B30" w:rsidP="0084261D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CE6B30" w:rsidRPr="00F47947" w:rsidRDefault="00CE6B30" w:rsidP="0084261D">
            <w:r>
              <w:rPr>
                <w:rFonts w:hint="eastAsia"/>
              </w:rPr>
              <w:t>参考《</w:t>
            </w:r>
            <w:r w:rsidRPr="00DE159C">
              <w:rPr>
                <w:rFonts w:hint="eastAsia"/>
              </w:rPr>
              <w:t>高阳惠生活二期</w:t>
            </w:r>
            <w:r w:rsidRPr="00DE159C">
              <w:rPr>
                <w:rFonts w:hint="eastAsia"/>
              </w:rPr>
              <w:t>_</w:t>
            </w:r>
            <w:r w:rsidRPr="00DE159C">
              <w:rPr>
                <w:rFonts w:hint="eastAsia"/>
              </w:rPr>
              <w:t>会员业务</w:t>
            </w:r>
            <w:r w:rsidRPr="00DE159C">
              <w:rPr>
                <w:rFonts w:hint="eastAsia"/>
              </w:rPr>
              <w:t>_POS</w:t>
            </w:r>
            <w:r w:rsidRPr="00DE159C">
              <w:rPr>
                <w:rFonts w:hint="eastAsia"/>
              </w:rPr>
              <w:t>报文接口定义</w:t>
            </w:r>
            <w:r>
              <w:rPr>
                <w:rFonts w:hint="eastAsia"/>
              </w:rPr>
              <w:t>_20110527.doc</w:t>
            </w:r>
            <w:r>
              <w:rPr>
                <w:rFonts w:hint="eastAsia"/>
              </w:rPr>
              <w:t>》</w:t>
            </w:r>
          </w:p>
        </w:tc>
      </w:tr>
      <w:tr w:rsidR="00CE6B30" w:rsidRPr="007E4C89" w:rsidTr="0084261D">
        <w:tc>
          <w:tcPr>
            <w:tcW w:w="1620" w:type="dxa"/>
          </w:tcPr>
          <w:p w:rsidR="00CE6B30" w:rsidRPr="002912D9" w:rsidRDefault="00CE6B30" w:rsidP="0084261D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CE6B30" w:rsidRDefault="00CE6B30" w:rsidP="0040564E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云掌柜按照报文规范检查请求报文的正确性。包括数据</w:t>
            </w:r>
            <w:proofErr w:type="gramStart"/>
            <w:r>
              <w:rPr>
                <w:rFonts w:hint="eastAsia"/>
              </w:rPr>
              <w:t>域是否</w:t>
            </w:r>
            <w:proofErr w:type="gramEnd"/>
            <w:r>
              <w:rPr>
                <w:rFonts w:hint="eastAsia"/>
              </w:rPr>
              <w:t>足够以及各数据</w:t>
            </w:r>
            <w:proofErr w:type="gramStart"/>
            <w:r>
              <w:rPr>
                <w:rFonts w:hint="eastAsia"/>
              </w:rPr>
              <w:t>域是否</w:t>
            </w:r>
            <w:proofErr w:type="gramEnd"/>
            <w:r>
              <w:rPr>
                <w:rFonts w:hint="eastAsia"/>
              </w:rPr>
              <w:t>合法。</w:t>
            </w:r>
          </w:p>
          <w:p w:rsidR="00CE6B30" w:rsidRDefault="00CE6B30" w:rsidP="0040564E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云掌柜检查商户状态是否有效。</w:t>
            </w:r>
          </w:p>
          <w:p w:rsidR="00CE6B30" w:rsidRDefault="00CE6B30" w:rsidP="0040564E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云掌柜检查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状态是否有效。</w:t>
            </w:r>
          </w:p>
          <w:p w:rsidR="00CE6B30" w:rsidRDefault="00CE6B30" w:rsidP="0040564E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云掌柜检查商户与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的关系是否存在并有效。</w:t>
            </w:r>
          </w:p>
          <w:p w:rsidR="0040564E" w:rsidRDefault="0040564E" w:rsidP="0040564E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云掌柜根据</w:t>
            </w:r>
            <w:r w:rsidR="00B93BD8">
              <w:rPr>
                <w:rFonts w:hint="eastAsia"/>
              </w:rPr>
              <w:t>商户编号、</w:t>
            </w:r>
            <w:r>
              <w:rPr>
                <w:rFonts w:hint="eastAsia"/>
              </w:rPr>
              <w:t>会员信息版本号以及报文序号查询要上送的会员信息。</w:t>
            </w:r>
          </w:p>
          <w:p w:rsidR="00CE6B30" w:rsidRDefault="0040564E" w:rsidP="0040564E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云掌柜根据</w:t>
            </w:r>
            <w:r w:rsidR="008F7DF0">
              <w:rPr>
                <w:rFonts w:hint="eastAsia"/>
              </w:rPr>
              <w:t>商户编号、会员信息版本号以及</w:t>
            </w:r>
            <w:r>
              <w:rPr>
                <w:rFonts w:hint="eastAsia"/>
              </w:rPr>
              <w:t>报文序号判断是否还有未下载完的会员信息，并以此设置报文后续标志。</w:t>
            </w:r>
          </w:p>
          <w:p w:rsidR="00CE6B30" w:rsidRDefault="002E466C" w:rsidP="0040564E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云掌柜设置当前返回码为成功</w:t>
            </w:r>
            <w:r w:rsidR="00CE6B30">
              <w:rPr>
                <w:rFonts w:hint="eastAsia"/>
              </w:rPr>
              <w:t>。</w:t>
            </w:r>
          </w:p>
          <w:p w:rsidR="00CE6B30" w:rsidRPr="00816B63" w:rsidRDefault="00CE6B30" w:rsidP="0040564E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云掌柜将以上步骤得到的业务数以及其他相关数据</w:t>
            </w:r>
            <w:proofErr w:type="gramStart"/>
            <w:r>
              <w:rPr>
                <w:rFonts w:hint="eastAsia"/>
              </w:rPr>
              <w:t>据</w:t>
            </w:r>
            <w:proofErr w:type="gramEnd"/>
            <w:r>
              <w:rPr>
                <w:rFonts w:hint="eastAsia"/>
              </w:rPr>
              <w:t>组织成业务报文。本用例结束。</w:t>
            </w:r>
          </w:p>
        </w:tc>
      </w:tr>
      <w:tr w:rsidR="00CE6B30" w:rsidRPr="002912D9" w:rsidTr="0084261D">
        <w:tc>
          <w:tcPr>
            <w:tcW w:w="1620" w:type="dxa"/>
          </w:tcPr>
          <w:p w:rsidR="00CE6B30" w:rsidRPr="002912D9" w:rsidRDefault="00CE6B30" w:rsidP="0084261D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CE6B30" w:rsidRPr="006B3A22" w:rsidRDefault="00CE6B30" w:rsidP="0084261D"/>
        </w:tc>
      </w:tr>
      <w:tr w:rsidR="00CE6B30" w:rsidRPr="002912D9" w:rsidTr="0084261D">
        <w:tc>
          <w:tcPr>
            <w:tcW w:w="1620" w:type="dxa"/>
          </w:tcPr>
          <w:p w:rsidR="00CE6B30" w:rsidRPr="002912D9" w:rsidRDefault="00CE6B30" w:rsidP="0084261D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CE6B30" w:rsidRPr="002912D9" w:rsidRDefault="00CE6B30" w:rsidP="0084261D"/>
        </w:tc>
      </w:tr>
    </w:tbl>
    <w:p w:rsidR="00C65D3A" w:rsidRPr="009D3748" w:rsidRDefault="00437859" w:rsidP="00C65D3A">
      <w:pPr>
        <w:pStyle w:val="2"/>
        <w:numPr>
          <w:ilvl w:val="0"/>
          <w:numId w:val="2"/>
        </w:numPr>
      </w:pPr>
      <w:r>
        <w:rPr>
          <w:rFonts w:hint="eastAsia"/>
        </w:rPr>
        <w:t>查询会员资料</w:t>
      </w:r>
    </w:p>
    <w:p w:rsidR="00C65D3A" w:rsidRDefault="00C65D3A" w:rsidP="00C65D3A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CE6B30" w:rsidRPr="000656DC" w:rsidTr="0084261D">
        <w:trPr>
          <w:trHeight w:val="186"/>
        </w:trPr>
        <w:tc>
          <w:tcPr>
            <w:tcW w:w="1620" w:type="dxa"/>
          </w:tcPr>
          <w:p w:rsidR="00CE6B30" w:rsidRPr="002912D9" w:rsidRDefault="00CE6B30" w:rsidP="0084261D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CE6B30" w:rsidRPr="002912D9" w:rsidRDefault="009A0756" w:rsidP="0084261D">
            <w:r>
              <w:rPr>
                <w:rFonts w:hint="eastAsia"/>
              </w:rPr>
              <w:t>3</w:t>
            </w:r>
          </w:p>
        </w:tc>
      </w:tr>
      <w:tr w:rsidR="00CE6B30" w:rsidRPr="000656DC" w:rsidTr="0084261D">
        <w:trPr>
          <w:trHeight w:val="264"/>
        </w:trPr>
        <w:tc>
          <w:tcPr>
            <w:tcW w:w="1620" w:type="dxa"/>
          </w:tcPr>
          <w:p w:rsidR="00CE6B30" w:rsidRPr="002912D9" w:rsidRDefault="00CE6B30" w:rsidP="0084261D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CE6B30" w:rsidRPr="002912D9" w:rsidRDefault="00CE6B30" w:rsidP="009A0756">
            <w:r>
              <w:rPr>
                <w:rFonts w:hint="eastAsia"/>
              </w:rPr>
              <w:t>POS</w:t>
            </w:r>
            <w:r w:rsidR="009A0756">
              <w:rPr>
                <w:rFonts w:hint="eastAsia"/>
              </w:rPr>
              <w:t>通过手机号查询单个会员详细资料</w:t>
            </w:r>
            <w:r>
              <w:rPr>
                <w:rFonts w:hint="eastAsia"/>
              </w:rPr>
              <w:t>。</w:t>
            </w:r>
          </w:p>
        </w:tc>
      </w:tr>
      <w:tr w:rsidR="00CE6B30" w:rsidRPr="000656DC" w:rsidTr="0084261D">
        <w:trPr>
          <w:trHeight w:val="264"/>
        </w:trPr>
        <w:tc>
          <w:tcPr>
            <w:tcW w:w="1620" w:type="dxa"/>
          </w:tcPr>
          <w:p w:rsidR="00CE6B30" w:rsidRPr="002912D9" w:rsidRDefault="00CE6B30" w:rsidP="0084261D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CE6B30" w:rsidRPr="002912D9" w:rsidRDefault="00CE6B30" w:rsidP="0084261D"/>
        </w:tc>
      </w:tr>
      <w:tr w:rsidR="00CE6B30" w:rsidRPr="000656DC" w:rsidTr="0084261D">
        <w:trPr>
          <w:trHeight w:val="264"/>
        </w:trPr>
        <w:tc>
          <w:tcPr>
            <w:tcW w:w="1620" w:type="dxa"/>
          </w:tcPr>
          <w:p w:rsidR="00CE6B30" w:rsidRPr="002912D9" w:rsidRDefault="00CE6B30" w:rsidP="0084261D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CE6B30" w:rsidRPr="002912D9" w:rsidRDefault="00CE6B30" w:rsidP="0084261D">
            <w:r>
              <w:rPr>
                <w:rFonts w:hint="eastAsia"/>
              </w:rPr>
              <w:t>POS</w:t>
            </w:r>
          </w:p>
        </w:tc>
      </w:tr>
      <w:tr w:rsidR="00CE6B30" w:rsidRPr="000656DC" w:rsidTr="0084261D">
        <w:tc>
          <w:tcPr>
            <w:tcW w:w="1620" w:type="dxa"/>
          </w:tcPr>
          <w:p w:rsidR="00CE6B30" w:rsidRPr="002912D9" w:rsidRDefault="00CE6B30" w:rsidP="0084261D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CE6B30" w:rsidRPr="002912D9" w:rsidRDefault="00CE6B30" w:rsidP="0084261D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发送请求报文到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通过后转发报文到云掌柜，云掌柜对请求报文进行解码得到可识别的请求数据。</w:t>
            </w:r>
          </w:p>
        </w:tc>
      </w:tr>
      <w:tr w:rsidR="00CE6B30" w:rsidRPr="000656DC" w:rsidTr="0084261D">
        <w:tc>
          <w:tcPr>
            <w:tcW w:w="1620" w:type="dxa"/>
          </w:tcPr>
          <w:p w:rsidR="00CE6B30" w:rsidRPr="002912D9" w:rsidRDefault="00CE6B30" w:rsidP="0084261D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CE6B30" w:rsidRPr="002912D9" w:rsidRDefault="00CE6B30" w:rsidP="0084261D">
            <w:r>
              <w:rPr>
                <w:rFonts w:hint="eastAsia"/>
              </w:rPr>
              <w:t>云掌柜将要返回的业务报文编码成应答报文，并返回给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lastRenderedPageBreak/>
              <w:t>MAC</w:t>
            </w:r>
            <w:r>
              <w:rPr>
                <w:rFonts w:hint="eastAsia"/>
              </w:rPr>
              <w:t>后转发到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。</w:t>
            </w:r>
          </w:p>
        </w:tc>
      </w:tr>
      <w:tr w:rsidR="00CE6B30" w:rsidRPr="000656DC" w:rsidTr="0084261D">
        <w:tc>
          <w:tcPr>
            <w:tcW w:w="1620" w:type="dxa"/>
          </w:tcPr>
          <w:p w:rsidR="00CE6B30" w:rsidRPr="002912D9" w:rsidRDefault="00CE6B30" w:rsidP="0084261D">
            <w:r w:rsidRPr="002912D9">
              <w:rPr>
                <w:rFonts w:hint="eastAsia"/>
              </w:rPr>
              <w:lastRenderedPageBreak/>
              <w:t>输入</w:t>
            </w:r>
          </w:p>
        </w:tc>
        <w:tc>
          <w:tcPr>
            <w:tcW w:w="6794" w:type="dxa"/>
          </w:tcPr>
          <w:p w:rsidR="00CE6B30" w:rsidRPr="003E2F08" w:rsidRDefault="00CE6B30" w:rsidP="0084261D">
            <w:pPr>
              <w:pStyle w:val="a5"/>
              <w:ind w:firstLineChars="0" w:firstLine="0"/>
            </w:pPr>
            <w:r>
              <w:rPr>
                <w:rFonts w:hint="eastAsia"/>
              </w:rPr>
              <w:t>参考《</w:t>
            </w:r>
            <w:r w:rsidRPr="00DE159C">
              <w:rPr>
                <w:rFonts w:hint="eastAsia"/>
              </w:rPr>
              <w:t>高阳惠生活二期</w:t>
            </w:r>
            <w:r w:rsidRPr="00DE159C">
              <w:rPr>
                <w:rFonts w:hint="eastAsia"/>
              </w:rPr>
              <w:t>_</w:t>
            </w:r>
            <w:r w:rsidRPr="00DE159C">
              <w:rPr>
                <w:rFonts w:hint="eastAsia"/>
              </w:rPr>
              <w:t>会员业务</w:t>
            </w:r>
            <w:r w:rsidRPr="00DE159C">
              <w:rPr>
                <w:rFonts w:hint="eastAsia"/>
              </w:rPr>
              <w:t>_POS</w:t>
            </w:r>
            <w:r w:rsidRPr="00DE159C">
              <w:rPr>
                <w:rFonts w:hint="eastAsia"/>
              </w:rPr>
              <w:t>报文接口定义</w:t>
            </w:r>
            <w:r>
              <w:rPr>
                <w:rFonts w:hint="eastAsia"/>
              </w:rPr>
              <w:t>_20110527.doc</w:t>
            </w:r>
            <w:r>
              <w:rPr>
                <w:rFonts w:hint="eastAsia"/>
              </w:rPr>
              <w:t>》</w:t>
            </w:r>
          </w:p>
        </w:tc>
      </w:tr>
      <w:tr w:rsidR="00CE6B30" w:rsidRPr="002912D9" w:rsidTr="0084261D">
        <w:tc>
          <w:tcPr>
            <w:tcW w:w="1620" w:type="dxa"/>
          </w:tcPr>
          <w:p w:rsidR="00CE6B30" w:rsidRPr="002912D9" w:rsidRDefault="00CE6B30" w:rsidP="0084261D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CE6B30" w:rsidRPr="00F47947" w:rsidRDefault="00CE6B30" w:rsidP="0084261D">
            <w:r>
              <w:rPr>
                <w:rFonts w:hint="eastAsia"/>
              </w:rPr>
              <w:t>参考《</w:t>
            </w:r>
            <w:r w:rsidRPr="00DE159C">
              <w:rPr>
                <w:rFonts w:hint="eastAsia"/>
              </w:rPr>
              <w:t>高阳惠生活二期</w:t>
            </w:r>
            <w:r w:rsidRPr="00DE159C">
              <w:rPr>
                <w:rFonts w:hint="eastAsia"/>
              </w:rPr>
              <w:t>_</w:t>
            </w:r>
            <w:r w:rsidRPr="00DE159C">
              <w:rPr>
                <w:rFonts w:hint="eastAsia"/>
              </w:rPr>
              <w:t>会员业务</w:t>
            </w:r>
            <w:r w:rsidRPr="00DE159C">
              <w:rPr>
                <w:rFonts w:hint="eastAsia"/>
              </w:rPr>
              <w:t>_POS</w:t>
            </w:r>
            <w:r w:rsidRPr="00DE159C">
              <w:rPr>
                <w:rFonts w:hint="eastAsia"/>
              </w:rPr>
              <w:t>报文接口定义</w:t>
            </w:r>
            <w:r>
              <w:rPr>
                <w:rFonts w:hint="eastAsia"/>
              </w:rPr>
              <w:t>_20110527.doc</w:t>
            </w:r>
            <w:r>
              <w:rPr>
                <w:rFonts w:hint="eastAsia"/>
              </w:rPr>
              <w:t>》</w:t>
            </w:r>
          </w:p>
        </w:tc>
      </w:tr>
      <w:tr w:rsidR="00CE6B30" w:rsidRPr="007E4C89" w:rsidTr="0084261D">
        <w:tc>
          <w:tcPr>
            <w:tcW w:w="1620" w:type="dxa"/>
          </w:tcPr>
          <w:p w:rsidR="00CE6B30" w:rsidRPr="002912D9" w:rsidRDefault="00CE6B30" w:rsidP="0084261D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CE6B30" w:rsidRDefault="00CE6B30" w:rsidP="0024581B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云掌柜按照报文规范检查请求报文的正确性。包括数据</w:t>
            </w:r>
            <w:proofErr w:type="gramStart"/>
            <w:r>
              <w:rPr>
                <w:rFonts w:hint="eastAsia"/>
              </w:rPr>
              <w:t>域是否</w:t>
            </w:r>
            <w:proofErr w:type="gramEnd"/>
            <w:r>
              <w:rPr>
                <w:rFonts w:hint="eastAsia"/>
              </w:rPr>
              <w:t>足够以及各数据</w:t>
            </w:r>
            <w:proofErr w:type="gramStart"/>
            <w:r>
              <w:rPr>
                <w:rFonts w:hint="eastAsia"/>
              </w:rPr>
              <w:t>域是否</w:t>
            </w:r>
            <w:proofErr w:type="gramEnd"/>
            <w:r>
              <w:rPr>
                <w:rFonts w:hint="eastAsia"/>
              </w:rPr>
              <w:t>合法。</w:t>
            </w:r>
          </w:p>
          <w:p w:rsidR="00CE6B30" w:rsidRDefault="00CE6B30" w:rsidP="0024581B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云掌柜检查商户状态是否有效。</w:t>
            </w:r>
          </w:p>
          <w:p w:rsidR="00CE6B30" w:rsidRDefault="00CE6B30" w:rsidP="0024581B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云掌柜检查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状态是否有效。</w:t>
            </w:r>
          </w:p>
          <w:p w:rsidR="00CE6B30" w:rsidRDefault="00CE6B30" w:rsidP="0024581B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云掌柜检查商户与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的关系是否存在并有效。</w:t>
            </w:r>
          </w:p>
          <w:p w:rsidR="00CE6B30" w:rsidRDefault="00CE6B30" w:rsidP="0024581B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云掌柜根据</w:t>
            </w:r>
            <w:r w:rsidR="003F4D34">
              <w:rPr>
                <w:rFonts w:hint="eastAsia"/>
              </w:rPr>
              <w:t>商户编号和</w:t>
            </w:r>
            <w:r w:rsidR="0024581B">
              <w:rPr>
                <w:rFonts w:hint="eastAsia"/>
              </w:rPr>
              <w:t>手机号检查该会员</w:t>
            </w:r>
            <w:r w:rsidR="00DF2603">
              <w:rPr>
                <w:rFonts w:hint="eastAsia"/>
              </w:rPr>
              <w:t>是否存在</w:t>
            </w:r>
            <w:r>
              <w:rPr>
                <w:rFonts w:hint="eastAsia"/>
              </w:rPr>
              <w:t>。</w:t>
            </w:r>
          </w:p>
          <w:p w:rsidR="00CE6B30" w:rsidRDefault="00CE6B30" w:rsidP="0024581B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云掌柜根据</w:t>
            </w:r>
            <w:r w:rsidR="002E466C">
              <w:rPr>
                <w:rFonts w:hint="eastAsia"/>
              </w:rPr>
              <w:t>手机号查询对应的会员的详细信息，包括会员积分余额、会员级别名称、会员的折扣以及会员加入的日期</w:t>
            </w:r>
            <w:r>
              <w:rPr>
                <w:rFonts w:hint="eastAsia"/>
              </w:rPr>
              <w:t>。</w:t>
            </w:r>
          </w:p>
          <w:p w:rsidR="00CE6B30" w:rsidRDefault="002E466C" w:rsidP="0024581B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云掌柜设置当前返回码为成功。</w:t>
            </w:r>
          </w:p>
          <w:p w:rsidR="00CE6B30" w:rsidRPr="00816B63" w:rsidRDefault="00CE6B30" w:rsidP="0024581B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云掌柜将以上步骤得到的业务数以及其他相关数据</w:t>
            </w:r>
            <w:proofErr w:type="gramStart"/>
            <w:r>
              <w:rPr>
                <w:rFonts w:hint="eastAsia"/>
              </w:rPr>
              <w:t>据</w:t>
            </w:r>
            <w:proofErr w:type="gramEnd"/>
            <w:r>
              <w:rPr>
                <w:rFonts w:hint="eastAsia"/>
              </w:rPr>
              <w:t>组织成业务报文。本用例结束。</w:t>
            </w:r>
          </w:p>
        </w:tc>
      </w:tr>
      <w:tr w:rsidR="00CE6B30" w:rsidRPr="002912D9" w:rsidTr="0084261D">
        <w:tc>
          <w:tcPr>
            <w:tcW w:w="1620" w:type="dxa"/>
          </w:tcPr>
          <w:p w:rsidR="00CE6B30" w:rsidRPr="002912D9" w:rsidRDefault="00CE6B30" w:rsidP="0084261D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CE6B30" w:rsidRPr="006B3A22" w:rsidRDefault="00CE6B30" w:rsidP="0084261D"/>
        </w:tc>
      </w:tr>
      <w:tr w:rsidR="00CE6B30" w:rsidRPr="002912D9" w:rsidTr="0084261D">
        <w:tc>
          <w:tcPr>
            <w:tcW w:w="1620" w:type="dxa"/>
          </w:tcPr>
          <w:p w:rsidR="00CE6B30" w:rsidRPr="002912D9" w:rsidRDefault="00CE6B30" w:rsidP="0084261D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CE6B30" w:rsidRPr="002912D9" w:rsidRDefault="00CE6B30" w:rsidP="0084261D"/>
        </w:tc>
      </w:tr>
    </w:tbl>
    <w:p w:rsidR="00C65D3A" w:rsidRPr="009D3748" w:rsidRDefault="00437859" w:rsidP="00C65D3A">
      <w:pPr>
        <w:pStyle w:val="2"/>
        <w:numPr>
          <w:ilvl w:val="0"/>
          <w:numId w:val="2"/>
        </w:numPr>
      </w:pPr>
      <w:r>
        <w:rPr>
          <w:rFonts w:hint="eastAsia"/>
        </w:rPr>
        <w:t>会员认证</w:t>
      </w:r>
    </w:p>
    <w:p w:rsidR="00C65D3A" w:rsidRDefault="00C65D3A" w:rsidP="00C65D3A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B93BD8" w:rsidRPr="000656DC" w:rsidTr="0084261D">
        <w:trPr>
          <w:trHeight w:val="186"/>
        </w:trPr>
        <w:tc>
          <w:tcPr>
            <w:tcW w:w="1620" w:type="dxa"/>
          </w:tcPr>
          <w:p w:rsidR="00B93BD8" w:rsidRPr="002912D9" w:rsidRDefault="00B93BD8" w:rsidP="0084261D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B93BD8" w:rsidRPr="002912D9" w:rsidRDefault="00B93BD8" w:rsidP="0084261D">
            <w:r>
              <w:rPr>
                <w:rFonts w:hint="eastAsia"/>
              </w:rPr>
              <w:t>4</w:t>
            </w:r>
          </w:p>
        </w:tc>
      </w:tr>
      <w:tr w:rsidR="00B93BD8" w:rsidRPr="000656DC" w:rsidTr="0084261D">
        <w:trPr>
          <w:trHeight w:val="264"/>
        </w:trPr>
        <w:tc>
          <w:tcPr>
            <w:tcW w:w="1620" w:type="dxa"/>
          </w:tcPr>
          <w:p w:rsidR="00B93BD8" w:rsidRPr="002912D9" w:rsidRDefault="00B93BD8" w:rsidP="0084261D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B93BD8" w:rsidRPr="002912D9" w:rsidRDefault="00B93BD8" w:rsidP="0084261D">
            <w:r>
              <w:rPr>
                <w:rFonts w:hint="eastAsia"/>
              </w:rPr>
              <w:t>POS</w:t>
            </w:r>
            <w:r w:rsidR="00C114F9">
              <w:rPr>
                <w:rFonts w:hint="eastAsia"/>
              </w:rPr>
              <w:t>针对单个用户</w:t>
            </w:r>
            <w:r>
              <w:rPr>
                <w:rFonts w:hint="eastAsia"/>
              </w:rPr>
              <w:t>检查是否为</w:t>
            </w:r>
            <w:r w:rsidR="00C114F9">
              <w:rPr>
                <w:rFonts w:hint="eastAsia"/>
              </w:rPr>
              <w:t>该商户的会员</w:t>
            </w:r>
          </w:p>
        </w:tc>
      </w:tr>
      <w:tr w:rsidR="00B93BD8" w:rsidRPr="000656DC" w:rsidTr="0084261D">
        <w:trPr>
          <w:trHeight w:val="264"/>
        </w:trPr>
        <w:tc>
          <w:tcPr>
            <w:tcW w:w="1620" w:type="dxa"/>
          </w:tcPr>
          <w:p w:rsidR="00B93BD8" w:rsidRPr="002912D9" w:rsidRDefault="00B93BD8" w:rsidP="0084261D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B93BD8" w:rsidRPr="002912D9" w:rsidRDefault="00B93BD8" w:rsidP="0084261D"/>
        </w:tc>
      </w:tr>
      <w:tr w:rsidR="00B93BD8" w:rsidRPr="000656DC" w:rsidTr="0084261D">
        <w:trPr>
          <w:trHeight w:val="264"/>
        </w:trPr>
        <w:tc>
          <w:tcPr>
            <w:tcW w:w="1620" w:type="dxa"/>
          </w:tcPr>
          <w:p w:rsidR="00B93BD8" w:rsidRPr="002912D9" w:rsidRDefault="00B93BD8" w:rsidP="0084261D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B93BD8" w:rsidRPr="002912D9" w:rsidRDefault="00B93BD8" w:rsidP="0084261D">
            <w:r>
              <w:rPr>
                <w:rFonts w:hint="eastAsia"/>
              </w:rPr>
              <w:t>POS</w:t>
            </w:r>
          </w:p>
        </w:tc>
      </w:tr>
      <w:tr w:rsidR="00B93BD8" w:rsidRPr="000656DC" w:rsidTr="0084261D">
        <w:tc>
          <w:tcPr>
            <w:tcW w:w="1620" w:type="dxa"/>
          </w:tcPr>
          <w:p w:rsidR="00B93BD8" w:rsidRPr="002912D9" w:rsidRDefault="00B93BD8" w:rsidP="0084261D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B93BD8" w:rsidRPr="002912D9" w:rsidRDefault="00B93BD8" w:rsidP="0084261D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发送请求报文到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通过后转发报文到云掌柜，云掌柜对请求报文进行解码得到可识别的请求数据。</w:t>
            </w:r>
          </w:p>
        </w:tc>
      </w:tr>
      <w:tr w:rsidR="00B93BD8" w:rsidRPr="000656DC" w:rsidTr="0084261D">
        <w:tc>
          <w:tcPr>
            <w:tcW w:w="1620" w:type="dxa"/>
          </w:tcPr>
          <w:p w:rsidR="00B93BD8" w:rsidRPr="002912D9" w:rsidRDefault="00B93BD8" w:rsidP="0084261D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B93BD8" w:rsidRPr="002912D9" w:rsidRDefault="00B93BD8" w:rsidP="0084261D">
            <w:r>
              <w:rPr>
                <w:rFonts w:hint="eastAsia"/>
              </w:rPr>
              <w:t>云掌柜将要返回的业务报文编码成应答报文，并返回给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后转发到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。</w:t>
            </w:r>
          </w:p>
        </w:tc>
      </w:tr>
      <w:tr w:rsidR="00B93BD8" w:rsidRPr="000656DC" w:rsidTr="0084261D">
        <w:tc>
          <w:tcPr>
            <w:tcW w:w="1620" w:type="dxa"/>
          </w:tcPr>
          <w:p w:rsidR="00B93BD8" w:rsidRPr="002912D9" w:rsidRDefault="00B93BD8" w:rsidP="0084261D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B93BD8" w:rsidRPr="003E2F08" w:rsidRDefault="00B93BD8" w:rsidP="0084261D">
            <w:pPr>
              <w:pStyle w:val="a5"/>
              <w:ind w:firstLineChars="0" w:firstLine="0"/>
            </w:pPr>
            <w:r>
              <w:rPr>
                <w:rFonts w:hint="eastAsia"/>
              </w:rPr>
              <w:t>参考《</w:t>
            </w:r>
            <w:r w:rsidRPr="00DE159C">
              <w:rPr>
                <w:rFonts w:hint="eastAsia"/>
              </w:rPr>
              <w:t>高阳惠生活二期</w:t>
            </w:r>
            <w:r w:rsidRPr="00DE159C">
              <w:rPr>
                <w:rFonts w:hint="eastAsia"/>
              </w:rPr>
              <w:t>_</w:t>
            </w:r>
            <w:r w:rsidRPr="00DE159C">
              <w:rPr>
                <w:rFonts w:hint="eastAsia"/>
              </w:rPr>
              <w:t>会员业务</w:t>
            </w:r>
            <w:r w:rsidRPr="00DE159C">
              <w:rPr>
                <w:rFonts w:hint="eastAsia"/>
              </w:rPr>
              <w:t>_POS</w:t>
            </w:r>
            <w:r w:rsidRPr="00DE159C">
              <w:rPr>
                <w:rFonts w:hint="eastAsia"/>
              </w:rPr>
              <w:t>报文接口定义</w:t>
            </w:r>
            <w:r>
              <w:rPr>
                <w:rFonts w:hint="eastAsia"/>
              </w:rPr>
              <w:t>_20110527.doc</w:t>
            </w:r>
            <w:r>
              <w:rPr>
                <w:rFonts w:hint="eastAsia"/>
              </w:rPr>
              <w:t>》</w:t>
            </w:r>
          </w:p>
        </w:tc>
      </w:tr>
      <w:tr w:rsidR="00B93BD8" w:rsidRPr="002912D9" w:rsidTr="0084261D">
        <w:tc>
          <w:tcPr>
            <w:tcW w:w="1620" w:type="dxa"/>
          </w:tcPr>
          <w:p w:rsidR="00B93BD8" w:rsidRPr="002912D9" w:rsidRDefault="00B93BD8" w:rsidP="0084261D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B93BD8" w:rsidRPr="00F47947" w:rsidRDefault="00B93BD8" w:rsidP="0084261D">
            <w:r>
              <w:rPr>
                <w:rFonts w:hint="eastAsia"/>
              </w:rPr>
              <w:t>参考《</w:t>
            </w:r>
            <w:r w:rsidRPr="00DE159C">
              <w:rPr>
                <w:rFonts w:hint="eastAsia"/>
              </w:rPr>
              <w:t>高阳惠生活二期</w:t>
            </w:r>
            <w:r w:rsidRPr="00DE159C">
              <w:rPr>
                <w:rFonts w:hint="eastAsia"/>
              </w:rPr>
              <w:t>_</w:t>
            </w:r>
            <w:r w:rsidRPr="00DE159C">
              <w:rPr>
                <w:rFonts w:hint="eastAsia"/>
              </w:rPr>
              <w:t>会员业务</w:t>
            </w:r>
            <w:r w:rsidRPr="00DE159C">
              <w:rPr>
                <w:rFonts w:hint="eastAsia"/>
              </w:rPr>
              <w:t>_POS</w:t>
            </w:r>
            <w:r w:rsidRPr="00DE159C">
              <w:rPr>
                <w:rFonts w:hint="eastAsia"/>
              </w:rPr>
              <w:t>报文接口定义</w:t>
            </w:r>
            <w:r>
              <w:rPr>
                <w:rFonts w:hint="eastAsia"/>
              </w:rPr>
              <w:t>_20110527.doc</w:t>
            </w:r>
            <w:r>
              <w:rPr>
                <w:rFonts w:hint="eastAsia"/>
              </w:rPr>
              <w:t>》</w:t>
            </w:r>
          </w:p>
        </w:tc>
      </w:tr>
      <w:tr w:rsidR="00B93BD8" w:rsidRPr="007E4C89" w:rsidTr="0084261D">
        <w:tc>
          <w:tcPr>
            <w:tcW w:w="1620" w:type="dxa"/>
          </w:tcPr>
          <w:p w:rsidR="00B93BD8" w:rsidRPr="002912D9" w:rsidRDefault="00B93BD8" w:rsidP="0084261D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DF2603" w:rsidRDefault="00DF2603" w:rsidP="00DF2603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云掌柜按照报文规范检查请求报文的正确性。包括数据</w:t>
            </w:r>
            <w:proofErr w:type="gramStart"/>
            <w:r>
              <w:rPr>
                <w:rFonts w:hint="eastAsia"/>
              </w:rPr>
              <w:t>域是否</w:t>
            </w:r>
            <w:proofErr w:type="gramEnd"/>
            <w:r>
              <w:rPr>
                <w:rFonts w:hint="eastAsia"/>
              </w:rPr>
              <w:t>足够以及各数据</w:t>
            </w:r>
            <w:proofErr w:type="gramStart"/>
            <w:r>
              <w:rPr>
                <w:rFonts w:hint="eastAsia"/>
              </w:rPr>
              <w:t>域是否</w:t>
            </w:r>
            <w:proofErr w:type="gramEnd"/>
            <w:r>
              <w:rPr>
                <w:rFonts w:hint="eastAsia"/>
              </w:rPr>
              <w:t>合法。</w:t>
            </w:r>
          </w:p>
          <w:p w:rsidR="00DF2603" w:rsidRDefault="00DF2603" w:rsidP="00DF2603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云掌柜检查商户状态是否有效。</w:t>
            </w:r>
          </w:p>
          <w:p w:rsidR="00DF2603" w:rsidRDefault="00DF2603" w:rsidP="00DF2603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云掌柜检查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状态是否有效。</w:t>
            </w:r>
          </w:p>
          <w:p w:rsidR="00DF2603" w:rsidRDefault="00DF2603" w:rsidP="00DF2603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云掌柜检查商户与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的关系是否存在并有效。</w:t>
            </w:r>
          </w:p>
          <w:p w:rsidR="00DF2603" w:rsidRDefault="00DF2603" w:rsidP="00DF2603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云掌柜根据商户编号和手机号检查该会员是否存在</w:t>
            </w:r>
            <w:r w:rsidR="00DB2807">
              <w:rPr>
                <w:rFonts w:hint="eastAsia"/>
              </w:rPr>
              <w:t>。存在则设置当前返回码为成功；否则设置为对应的错误代码</w:t>
            </w:r>
            <w:r>
              <w:rPr>
                <w:rFonts w:hint="eastAsia"/>
              </w:rPr>
              <w:t>。</w:t>
            </w:r>
          </w:p>
          <w:p w:rsidR="00B93BD8" w:rsidRPr="00816B63" w:rsidRDefault="00DF2603" w:rsidP="00DF2603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云掌柜将以上步骤得到的业务数以及其他相关数据</w:t>
            </w:r>
            <w:proofErr w:type="gramStart"/>
            <w:r>
              <w:rPr>
                <w:rFonts w:hint="eastAsia"/>
              </w:rPr>
              <w:t>据</w:t>
            </w:r>
            <w:proofErr w:type="gramEnd"/>
            <w:r>
              <w:rPr>
                <w:rFonts w:hint="eastAsia"/>
              </w:rPr>
              <w:t>组织成业务报文。本用例结束。</w:t>
            </w:r>
          </w:p>
        </w:tc>
      </w:tr>
      <w:tr w:rsidR="00B93BD8" w:rsidRPr="002912D9" w:rsidTr="0084261D">
        <w:tc>
          <w:tcPr>
            <w:tcW w:w="1620" w:type="dxa"/>
          </w:tcPr>
          <w:p w:rsidR="00B93BD8" w:rsidRPr="002912D9" w:rsidRDefault="00B93BD8" w:rsidP="0084261D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B93BD8" w:rsidRPr="006B3A22" w:rsidRDefault="00B93BD8" w:rsidP="0084261D"/>
        </w:tc>
      </w:tr>
      <w:tr w:rsidR="00B93BD8" w:rsidRPr="002912D9" w:rsidTr="0084261D">
        <w:tc>
          <w:tcPr>
            <w:tcW w:w="1620" w:type="dxa"/>
          </w:tcPr>
          <w:p w:rsidR="00B93BD8" w:rsidRPr="002912D9" w:rsidRDefault="00B93BD8" w:rsidP="0084261D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B93BD8" w:rsidRPr="002912D9" w:rsidRDefault="00B93BD8" w:rsidP="0084261D"/>
        </w:tc>
      </w:tr>
    </w:tbl>
    <w:p w:rsidR="00C65D3A" w:rsidRPr="009D3748" w:rsidRDefault="00437859" w:rsidP="00C65D3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新增会员</w:t>
      </w:r>
    </w:p>
    <w:p w:rsidR="00C65D3A" w:rsidRDefault="00C65D3A" w:rsidP="00C65D3A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992AA5" w:rsidRPr="000656DC" w:rsidTr="0084261D">
        <w:trPr>
          <w:trHeight w:val="186"/>
        </w:trPr>
        <w:tc>
          <w:tcPr>
            <w:tcW w:w="1620" w:type="dxa"/>
          </w:tcPr>
          <w:p w:rsidR="00992AA5" w:rsidRPr="002912D9" w:rsidRDefault="00992AA5" w:rsidP="0084261D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992AA5" w:rsidRPr="002912D9" w:rsidRDefault="00992AA5" w:rsidP="0084261D">
            <w:r>
              <w:rPr>
                <w:rFonts w:hint="eastAsia"/>
              </w:rPr>
              <w:t>5</w:t>
            </w:r>
          </w:p>
        </w:tc>
      </w:tr>
      <w:tr w:rsidR="00992AA5" w:rsidRPr="000656DC" w:rsidTr="0084261D">
        <w:trPr>
          <w:trHeight w:val="264"/>
        </w:trPr>
        <w:tc>
          <w:tcPr>
            <w:tcW w:w="1620" w:type="dxa"/>
          </w:tcPr>
          <w:p w:rsidR="00992AA5" w:rsidRPr="002912D9" w:rsidRDefault="00992AA5" w:rsidP="0084261D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992AA5" w:rsidRPr="002912D9" w:rsidRDefault="00992AA5" w:rsidP="0084261D">
            <w:r>
              <w:rPr>
                <w:rFonts w:hint="eastAsia"/>
              </w:rPr>
              <w:t>用户在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机上输入手机号加入成为该商户的会员</w:t>
            </w:r>
          </w:p>
        </w:tc>
      </w:tr>
      <w:tr w:rsidR="00992AA5" w:rsidRPr="000656DC" w:rsidTr="0084261D">
        <w:trPr>
          <w:trHeight w:val="264"/>
        </w:trPr>
        <w:tc>
          <w:tcPr>
            <w:tcW w:w="1620" w:type="dxa"/>
          </w:tcPr>
          <w:p w:rsidR="00992AA5" w:rsidRPr="002912D9" w:rsidRDefault="00992AA5" w:rsidP="0084261D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992AA5" w:rsidRPr="002912D9" w:rsidRDefault="00992AA5" w:rsidP="0084261D"/>
        </w:tc>
      </w:tr>
      <w:tr w:rsidR="00992AA5" w:rsidRPr="000656DC" w:rsidTr="0084261D">
        <w:trPr>
          <w:trHeight w:val="264"/>
        </w:trPr>
        <w:tc>
          <w:tcPr>
            <w:tcW w:w="1620" w:type="dxa"/>
          </w:tcPr>
          <w:p w:rsidR="00992AA5" w:rsidRPr="002912D9" w:rsidRDefault="00992AA5" w:rsidP="0084261D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992AA5" w:rsidRPr="002912D9" w:rsidRDefault="00992AA5" w:rsidP="0084261D">
            <w:r>
              <w:rPr>
                <w:rFonts w:hint="eastAsia"/>
              </w:rPr>
              <w:t>POS</w:t>
            </w:r>
          </w:p>
        </w:tc>
      </w:tr>
      <w:tr w:rsidR="00992AA5" w:rsidRPr="000656DC" w:rsidTr="0084261D">
        <w:tc>
          <w:tcPr>
            <w:tcW w:w="1620" w:type="dxa"/>
          </w:tcPr>
          <w:p w:rsidR="00992AA5" w:rsidRPr="002912D9" w:rsidRDefault="00992AA5" w:rsidP="0084261D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992AA5" w:rsidRPr="002912D9" w:rsidRDefault="00992AA5" w:rsidP="0084261D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发送请求报文到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通过后转发报文到云掌柜，云掌柜对请求报文进行解码得到可识别的请求数据。</w:t>
            </w:r>
          </w:p>
        </w:tc>
      </w:tr>
      <w:tr w:rsidR="00992AA5" w:rsidRPr="000656DC" w:rsidTr="0084261D">
        <w:tc>
          <w:tcPr>
            <w:tcW w:w="1620" w:type="dxa"/>
          </w:tcPr>
          <w:p w:rsidR="00992AA5" w:rsidRPr="002912D9" w:rsidRDefault="00992AA5" w:rsidP="0084261D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992AA5" w:rsidRPr="002912D9" w:rsidRDefault="00992AA5" w:rsidP="0084261D">
            <w:r>
              <w:rPr>
                <w:rFonts w:hint="eastAsia"/>
              </w:rPr>
              <w:t>云掌柜将要返回的业务报文编码成应答报文，并返回给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后转发到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。</w:t>
            </w:r>
          </w:p>
        </w:tc>
      </w:tr>
      <w:tr w:rsidR="00992AA5" w:rsidRPr="000656DC" w:rsidTr="0084261D">
        <w:tc>
          <w:tcPr>
            <w:tcW w:w="1620" w:type="dxa"/>
          </w:tcPr>
          <w:p w:rsidR="00992AA5" w:rsidRPr="002912D9" w:rsidRDefault="00992AA5" w:rsidP="0084261D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992AA5" w:rsidRPr="003E2F08" w:rsidRDefault="00992AA5" w:rsidP="0084261D">
            <w:pPr>
              <w:pStyle w:val="a5"/>
              <w:ind w:firstLineChars="0" w:firstLine="0"/>
            </w:pPr>
            <w:r>
              <w:rPr>
                <w:rFonts w:hint="eastAsia"/>
              </w:rPr>
              <w:t>参考《</w:t>
            </w:r>
            <w:r w:rsidRPr="00DE159C">
              <w:rPr>
                <w:rFonts w:hint="eastAsia"/>
              </w:rPr>
              <w:t>高阳惠生活二期</w:t>
            </w:r>
            <w:r w:rsidRPr="00DE159C">
              <w:rPr>
                <w:rFonts w:hint="eastAsia"/>
              </w:rPr>
              <w:t>_</w:t>
            </w:r>
            <w:r w:rsidRPr="00DE159C">
              <w:rPr>
                <w:rFonts w:hint="eastAsia"/>
              </w:rPr>
              <w:t>会员业务</w:t>
            </w:r>
            <w:r w:rsidRPr="00DE159C">
              <w:rPr>
                <w:rFonts w:hint="eastAsia"/>
              </w:rPr>
              <w:t>_POS</w:t>
            </w:r>
            <w:r w:rsidRPr="00DE159C">
              <w:rPr>
                <w:rFonts w:hint="eastAsia"/>
              </w:rPr>
              <w:t>报文接口定义</w:t>
            </w:r>
            <w:r>
              <w:rPr>
                <w:rFonts w:hint="eastAsia"/>
              </w:rPr>
              <w:t>_20110527.doc</w:t>
            </w:r>
            <w:r>
              <w:rPr>
                <w:rFonts w:hint="eastAsia"/>
              </w:rPr>
              <w:t>》</w:t>
            </w:r>
          </w:p>
        </w:tc>
      </w:tr>
      <w:tr w:rsidR="00992AA5" w:rsidRPr="002912D9" w:rsidTr="0084261D">
        <w:tc>
          <w:tcPr>
            <w:tcW w:w="1620" w:type="dxa"/>
          </w:tcPr>
          <w:p w:rsidR="00992AA5" w:rsidRPr="002912D9" w:rsidRDefault="00992AA5" w:rsidP="0084261D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992AA5" w:rsidRPr="00F47947" w:rsidRDefault="00992AA5" w:rsidP="0084261D">
            <w:r>
              <w:rPr>
                <w:rFonts w:hint="eastAsia"/>
              </w:rPr>
              <w:t>参考《</w:t>
            </w:r>
            <w:r w:rsidRPr="00DE159C">
              <w:rPr>
                <w:rFonts w:hint="eastAsia"/>
              </w:rPr>
              <w:t>高阳惠生活二期</w:t>
            </w:r>
            <w:r w:rsidRPr="00DE159C">
              <w:rPr>
                <w:rFonts w:hint="eastAsia"/>
              </w:rPr>
              <w:t>_</w:t>
            </w:r>
            <w:r w:rsidRPr="00DE159C">
              <w:rPr>
                <w:rFonts w:hint="eastAsia"/>
              </w:rPr>
              <w:t>会员业务</w:t>
            </w:r>
            <w:r w:rsidRPr="00DE159C">
              <w:rPr>
                <w:rFonts w:hint="eastAsia"/>
              </w:rPr>
              <w:t>_POS</w:t>
            </w:r>
            <w:r w:rsidRPr="00DE159C">
              <w:rPr>
                <w:rFonts w:hint="eastAsia"/>
              </w:rPr>
              <w:t>报文接口定义</w:t>
            </w:r>
            <w:r>
              <w:rPr>
                <w:rFonts w:hint="eastAsia"/>
              </w:rPr>
              <w:t>_20110527.doc</w:t>
            </w:r>
            <w:r>
              <w:rPr>
                <w:rFonts w:hint="eastAsia"/>
              </w:rPr>
              <w:t>》</w:t>
            </w:r>
          </w:p>
        </w:tc>
      </w:tr>
      <w:tr w:rsidR="00992AA5" w:rsidRPr="007E4C89" w:rsidTr="0084261D">
        <w:tc>
          <w:tcPr>
            <w:tcW w:w="1620" w:type="dxa"/>
          </w:tcPr>
          <w:p w:rsidR="00992AA5" w:rsidRPr="002912D9" w:rsidRDefault="00992AA5" w:rsidP="0084261D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992AA5" w:rsidRDefault="00992AA5" w:rsidP="00041834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云掌柜按照报文规范检查请求报文的正确性。包括数据</w:t>
            </w:r>
            <w:proofErr w:type="gramStart"/>
            <w:r>
              <w:rPr>
                <w:rFonts w:hint="eastAsia"/>
              </w:rPr>
              <w:t>域是否</w:t>
            </w:r>
            <w:proofErr w:type="gramEnd"/>
            <w:r>
              <w:rPr>
                <w:rFonts w:hint="eastAsia"/>
              </w:rPr>
              <w:t>足够以及各数据</w:t>
            </w:r>
            <w:proofErr w:type="gramStart"/>
            <w:r>
              <w:rPr>
                <w:rFonts w:hint="eastAsia"/>
              </w:rPr>
              <w:t>域是否</w:t>
            </w:r>
            <w:proofErr w:type="gramEnd"/>
            <w:r>
              <w:rPr>
                <w:rFonts w:hint="eastAsia"/>
              </w:rPr>
              <w:t>合法。</w:t>
            </w:r>
          </w:p>
          <w:p w:rsidR="00992AA5" w:rsidRDefault="00992AA5" w:rsidP="00041834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云掌柜检查商户状态是否有效。</w:t>
            </w:r>
          </w:p>
          <w:p w:rsidR="00992AA5" w:rsidRDefault="00992AA5" w:rsidP="00041834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云掌柜检查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状态是否有效。</w:t>
            </w:r>
          </w:p>
          <w:p w:rsidR="00992AA5" w:rsidRDefault="00992AA5" w:rsidP="00041834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云掌柜检查商户与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的关系是否存在并有效。</w:t>
            </w:r>
          </w:p>
          <w:p w:rsidR="00992AA5" w:rsidRDefault="00992AA5" w:rsidP="00041834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云掌柜根据商户编号和</w:t>
            </w:r>
            <w:r w:rsidR="00F6690C">
              <w:rPr>
                <w:rFonts w:hint="eastAsia"/>
              </w:rPr>
              <w:t>手机号确认该用户目前不是商户的会员</w:t>
            </w:r>
            <w:r>
              <w:rPr>
                <w:rFonts w:hint="eastAsia"/>
              </w:rPr>
              <w:t>。</w:t>
            </w:r>
          </w:p>
          <w:p w:rsidR="00F6690C" w:rsidRDefault="00F6690C" w:rsidP="00041834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云掌柜将该手机号对应的用户加入成为商户的会员。</w:t>
            </w:r>
          </w:p>
          <w:p w:rsidR="00F6690C" w:rsidRDefault="00F6690C" w:rsidP="00041834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云掌柜设置当前返回码为成功。</w:t>
            </w:r>
          </w:p>
          <w:p w:rsidR="00992AA5" w:rsidRPr="00816B63" w:rsidRDefault="00992AA5" w:rsidP="00041834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云掌柜将以上步骤得到的业务数以及其他相关数据</w:t>
            </w:r>
            <w:proofErr w:type="gramStart"/>
            <w:r>
              <w:rPr>
                <w:rFonts w:hint="eastAsia"/>
              </w:rPr>
              <w:t>据</w:t>
            </w:r>
            <w:proofErr w:type="gramEnd"/>
            <w:r>
              <w:rPr>
                <w:rFonts w:hint="eastAsia"/>
              </w:rPr>
              <w:t>组织成业务报文。本用例结束。</w:t>
            </w:r>
          </w:p>
        </w:tc>
      </w:tr>
      <w:tr w:rsidR="00992AA5" w:rsidRPr="002912D9" w:rsidTr="0084261D">
        <w:tc>
          <w:tcPr>
            <w:tcW w:w="1620" w:type="dxa"/>
          </w:tcPr>
          <w:p w:rsidR="00992AA5" w:rsidRPr="002912D9" w:rsidRDefault="00992AA5" w:rsidP="0084261D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992AA5" w:rsidRPr="006B3A22" w:rsidRDefault="00992AA5" w:rsidP="0084261D"/>
        </w:tc>
      </w:tr>
      <w:tr w:rsidR="00992AA5" w:rsidRPr="002912D9" w:rsidTr="0084261D">
        <w:tc>
          <w:tcPr>
            <w:tcW w:w="1620" w:type="dxa"/>
          </w:tcPr>
          <w:p w:rsidR="00992AA5" w:rsidRPr="002912D9" w:rsidRDefault="00992AA5" w:rsidP="0084261D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992AA5" w:rsidRPr="002912D9" w:rsidRDefault="00992AA5" w:rsidP="0084261D"/>
        </w:tc>
      </w:tr>
    </w:tbl>
    <w:p w:rsidR="00C65D3A" w:rsidRPr="009D3748" w:rsidRDefault="00437859" w:rsidP="00C65D3A">
      <w:pPr>
        <w:pStyle w:val="2"/>
        <w:numPr>
          <w:ilvl w:val="0"/>
          <w:numId w:val="2"/>
        </w:numPr>
      </w:pPr>
      <w:r>
        <w:rPr>
          <w:rFonts w:hint="eastAsia"/>
        </w:rPr>
        <w:t>绑定交易</w:t>
      </w:r>
    </w:p>
    <w:p w:rsidR="00C65D3A" w:rsidRDefault="00C65D3A" w:rsidP="00C65D3A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BD27BA" w:rsidRPr="000656DC" w:rsidTr="0084261D">
        <w:trPr>
          <w:trHeight w:val="186"/>
        </w:trPr>
        <w:tc>
          <w:tcPr>
            <w:tcW w:w="1620" w:type="dxa"/>
          </w:tcPr>
          <w:p w:rsidR="00BD27BA" w:rsidRPr="002912D9" w:rsidRDefault="00BD27BA" w:rsidP="0084261D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BD27BA" w:rsidRPr="002912D9" w:rsidRDefault="0082298B" w:rsidP="0084261D">
            <w:r>
              <w:rPr>
                <w:rFonts w:hint="eastAsia"/>
              </w:rPr>
              <w:t>6</w:t>
            </w:r>
          </w:p>
        </w:tc>
      </w:tr>
      <w:tr w:rsidR="00BD27BA" w:rsidRPr="000656DC" w:rsidTr="0084261D">
        <w:trPr>
          <w:trHeight w:val="264"/>
        </w:trPr>
        <w:tc>
          <w:tcPr>
            <w:tcW w:w="1620" w:type="dxa"/>
          </w:tcPr>
          <w:p w:rsidR="00BD27BA" w:rsidRPr="002912D9" w:rsidRDefault="00BD27BA" w:rsidP="0084261D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BD27BA" w:rsidRPr="002912D9" w:rsidRDefault="0082298B" w:rsidP="0084261D">
            <w:r>
              <w:rPr>
                <w:rFonts w:hint="eastAsia"/>
              </w:rPr>
              <w:t>商户的老</w:t>
            </w:r>
            <w:r w:rsidR="00BD27BA">
              <w:rPr>
                <w:rFonts w:hint="eastAsia"/>
              </w:rPr>
              <w:t>用户在</w:t>
            </w:r>
            <w:r w:rsidR="00BD27BA">
              <w:rPr>
                <w:rFonts w:hint="eastAsia"/>
              </w:rPr>
              <w:t>POS</w:t>
            </w:r>
            <w:r w:rsidR="00BD27BA">
              <w:rPr>
                <w:rFonts w:hint="eastAsia"/>
              </w:rPr>
              <w:t>机上输入手机号</w:t>
            </w:r>
            <w:r>
              <w:rPr>
                <w:rFonts w:hint="eastAsia"/>
              </w:rPr>
              <w:t>绑定以前的会员身份</w:t>
            </w:r>
          </w:p>
        </w:tc>
      </w:tr>
      <w:tr w:rsidR="00BD27BA" w:rsidRPr="000656DC" w:rsidTr="0084261D">
        <w:trPr>
          <w:trHeight w:val="264"/>
        </w:trPr>
        <w:tc>
          <w:tcPr>
            <w:tcW w:w="1620" w:type="dxa"/>
          </w:tcPr>
          <w:p w:rsidR="00BD27BA" w:rsidRPr="002912D9" w:rsidRDefault="00BD27BA" w:rsidP="0084261D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BD27BA" w:rsidRPr="002912D9" w:rsidRDefault="00BD27BA" w:rsidP="0084261D"/>
        </w:tc>
      </w:tr>
      <w:tr w:rsidR="00BD27BA" w:rsidRPr="000656DC" w:rsidTr="0084261D">
        <w:trPr>
          <w:trHeight w:val="264"/>
        </w:trPr>
        <w:tc>
          <w:tcPr>
            <w:tcW w:w="1620" w:type="dxa"/>
          </w:tcPr>
          <w:p w:rsidR="00BD27BA" w:rsidRPr="002912D9" w:rsidRDefault="00BD27BA" w:rsidP="0084261D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BD27BA" w:rsidRPr="002912D9" w:rsidRDefault="00BD27BA" w:rsidP="0084261D">
            <w:r>
              <w:rPr>
                <w:rFonts w:hint="eastAsia"/>
              </w:rPr>
              <w:t>POS</w:t>
            </w:r>
          </w:p>
        </w:tc>
      </w:tr>
      <w:tr w:rsidR="00BD27BA" w:rsidRPr="000656DC" w:rsidTr="0084261D">
        <w:tc>
          <w:tcPr>
            <w:tcW w:w="1620" w:type="dxa"/>
          </w:tcPr>
          <w:p w:rsidR="00BD27BA" w:rsidRPr="002912D9" w:rsidRDefault="00BD27BA" w:rsidP="0084261D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BD27BA" w:rsidRPr="002912D9" w:rsidRDefault="00BD27BA" w:rsidP="0084261D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发送请求报文到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通过后转发报文到云掌柜，云掌柜对请求报文进行解码得到可识别的请求数据。</w:t>
            </w:r>
          </w:p>
        </w:tc>
      </w:tr>
      <w:tr w:rsidR="00BD27BA" w:rsidRPr="000656DC" w:rsidTr="0084261D">
        <w:tc>
          <w:tcPr>
            <w:tcW w:w="1620" w:type="dxa"/>
          </w:tcPr>
          <w:p w:rsidR="00BD27BA" w:rsidRPr="002912D9" w:rsidRDefault="00BD27BA" w:rsidP="0084261D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BD27BA" w:rsidRPr="002912D9" w:rsidRDefault="00BD27BA" w:rsidP="0084261D">
            <w:r>
              <w:rPr>
                <w:rFonts w:hint="eastAsia"/>
              </w:rPr>
              <w:t>云掌柜将要返回的业务报文编码成应答报文，并返回给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后转发到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。</w:t>
            </w:r>
          </w:p>
        </w:tc>
      </w:tr>
      <w:tr w:rsidR="00BD27BA" w:rsidRPr="000656DC" w:rsidTr="0084261D">
        <w:tc>
          <w:tcPr>
            <w:tcW w:w="1620" w:type="dxa"/>
          </w:tcPr>
          <w:p w:rsidR="00BD27BA" w:rsidRPr="002912D9" w:rsidRDefault="00BD27BA" w:rsidP="0084261D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BD27BA" w:rsidRPr="003E2F08" w:rsidRDefault="00BD27BA" w:rsidP="0084261D">
            <w:pPr>
              <w:pStyle w:val="a5"/>
              <w:ind w:firstLineChars="0" w:firstLine="0"/>
            </w:pPr>
            <w:r>
              <w:rPr>
                <w:rFonts w:hint="eastAsia"/>
              </w:rPr>
              <w:t>参考《</w:t>
            </w:r>
            <w:r w:rsidRPr="00DE159C">
              <w:rPr>
                <w:rFonts w:hint="eastAsia"/>
              </w:rPr>
              <w:t>高阳惠生活二期</w:t>
            </w:r>
            <w:r w:rsidRPr="00DE159C">
              <w:rPr>
                <w:rFonts w:hint="eastAsia"/>
              </w:rPr>
              <w:t>_</w:t>
            </w:r>
            <w:r w:rsidRPr="00DE159C">
              <w:rPr>
                <w:rFonts w:hint="eastAsia"/>
              </w:rPr>
              <w:t>会员业务</w:t>
            </w:r>
            <w:r w:rsidRPr="00DE159C">
              <w:rPr>
                <w:rFonts w:hint="eastAsia"/>
              </w:rPr>
              <w:t>_POS</w:t>
            </w:r>
            <w:r w:rsidRPr="00DE159C">
              <w:rPr>
                <w:rFonts w:hint="eastAsia"/>
              </w:rPr>
              <w:t>报文接口定义</w:t>
            </w:r>
            <w:r>
              <w:rPr>
                <w:rFonts w:hint="eastAsia"/>
              </w:rPr>
              <w:t>_20110527.doc</w:t>
            </w:r>
            <w:r>
              <w:rPr>
                <w:rFonts w:hint="eastAsia"/>
              </w:rPr>
              <w:t>》</w:t>
            </w:r>
          </w:p>
        </w:tc>
      </w:tr>
      <w:tr w:rsidR="00BD27BA" w:rsidRPr="002912D9" w:rsidTr="0084261D">
        <w:tc>
          <w:tcPr>
            <w:tcW w:w="1620" w:type="dxa"/>
          </w:tcPr>
          <w:p w:rsidR="00BD27BA" w:rsidRPr="002912D9" w:rsidRDefault="00BD27BA" w:rsidP="0084261D">
            <w:r w:rsidRPr="002912D9">
              <w:rPr>
                <w:rFonts w:hint="eastAsia"/>
              </w:rPr>
              <w:lastRenderedPageBreak/>
              <w:t>输出</w:t>
            </w:r>
          </w:p>
        </w:tc>
        <w:tc>
          <w:tcPr>
            <w:tcW w:w="6794" w:type="dxa"/>
          </w:tcPr>
          <w:p w:rsidR="00BD27BA" w:rsidRPr="00F47947" w:rsidRDefault="00BD27BA" w:rsidP="0084261D">
            <w:r>
              <w:rPr>
                <w:rFonts w:hint="eastAsia"/>
              </w:rPr>
              <w:t>参考《</w:t>
            </w:r>
            <w:r w:rsidRPr="00DE159C">
              <w:rPr>
                <w:rFonts w:hint="eastAsia"/>
              </w:rPr>
              <w:t>高阳惠生活二期</w:t>
            </w:r>
            <w:r w:rsidRPr="00DE159C">
              <w:rPr>
                <w:rFonts w:hint="eastAsia"/>
              </w:rPr>
              <w:t>_</w:t>
            </w:r>
            <w:r w:rsidRPr="00DE159C">
              <w:rPr>
                <w:rFonts w:hint="eastAsia"/>
              </w:rPr>
              <w:t>会员业务</w:t>
            </w:r>
            <w:r w:rsidRPr="00DE159C">
              <w:rPr>
                <w:rFonts w:hint="eastAsia"/>
              </w:rPr>
              <w:t>_POS</w:t>
            </w:r>
            <w:r w:rsidRPr="00DE159C">
              <w:rPr>
                <w:rFonts w:hint="eastAsia"/>
              </w:rPr>
              <w:t>报文接口定义</w:t>
            </w:r>
            <w:r>
              <w:rPr>
                <w:rFonts w:hint="eastAsia"/>
              </w:rPr>
              <w:t>_20110527.doc</w:t>
            </w:r>
            <w:r>
              <w:rPr>
                <w:rFonts w:hint="eastAsia"/>
              </w:rPr>
              <w:t>》</w:t>
            </w:r>
          </w:p>
        </w:tc>
      </w:tr>
      <w:tr w:rsidR="00BD27BA" w:rsidRPr="007E4C89" w:rsidTr="0084261D">
        <w:tc>
          <w:tcPr>
            <w:tcW w:w="1620" w:type="dxa"/>
          </w:tcPr>
          <w:p w:rsidR="00BD27BA" w:rsidRPr="002912D9" w:rsidRDefault="00BD27BA" w:rsidP="0084261D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BD27BA" w:rsidRDefault="00BD27BA" w:rsidP="00E93C6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云掌柜按照报文规范检查请求报文的正确性。包括数据</w:t>
            </w:r>
            <w:proofErr w:type="gramStart"/>
            <w:r>
              <w:rPr>
                <w:rFonts w:hint="eastAsia"/>
              </w:rPr>
              <w:t>域是否</w:t>
            </w:r>
            <w:proofErr w:type="gramEnd"/>
            <w:r>
              <w:rPr>
                <w:rFonts w:hint="eastAsia"/>
              </w:rPr>
              <w:t>足够以及各数据</w:t>
            </w:r>
            <w:proofErr w:type="gramStart"/>
            <w:r>
              <w:rPr>
                <w:rFonts w:hint="eastAsia"/>
              </w:rPr>
              <w:t>域是否</w:t>
            </w:r>
            <w:proofErr w:type="gramEnd"/>
            <w:r>
              <w:rPr>
                <w:rFonts w:hint="eastAsia"/>
              </w:rPr>
              <w:t>合法。</w:t>
            </w:r>
          </w:p>
          <w:p w:rsidR="00BD27BA" w:rsidRDefault="00BD27BA" w:rsidP="00E93C6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云掌柜检查商户状态是否有效。</w:t>
            </w:r>
          </w:p>
          <w:p w:rsidR="00BD27BA" w:rsidRDefault="00BD27BA" w:rsidP="00E93C6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云掌柜检查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状态是否有效。</w:t>
            </w:r>
          </w:p>
          <w:p w:rsidR="00BD27BA" w:rsidRDefault="00BD27BA" w:rsidP="00E93C6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云掌柜检查商户与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的关系是否存在并有效。</w:t>
            </w:r>
          </w:p>
          <w:p w:rsidR="00BD27BA" w:rsidRDefault="00BD27BA" w:rsidP="00E93C6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云掌柜根据商户编号和</w:t>
            </w:r>
            <w:r w:rsidR="004E0567">
              <w:rPr>
                <w:rFonts w:hint="eastAsia"/>
              </w:rPr>
              <w:t>原会员编号</w:t>
            </w:r>
            <w:r>
              <w:rPr>
                <w:rFonts w:hint="eastAsia"/>
              </w:rPr>
              <w:t>确认该用户是商户的会员。</w:t>
            </w:r>
          </w:p>
          <w:p w:rsidR="00BD27BA" w:rsidRDefault="00BD27BA" w:rsidP="00E93C6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云掌柜将该手机号</w:t>
            </w:r>
            <w:r w:rsidR="004E0567">
              <w:rPr>
                <w:rFonts w:hint="eastAsia"/>
              </w:rPr>
              <w:t>绑定到与原会员编号对应的会员资料</w:t>
            </w:r>
            <w:r>
              <w:rPr>
                <w:rFonts w:hint="eastAsia"/>
              </w:rPr>
              <w:t>。</w:t>
            </w:r>
          </w:p>
          <w:p w:rsidR="00BD27BA" w:rsidRDefault="00BD27BA" w:rsidP="00E93C6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云掌柜设置当前返回码为成功。</w:t>
            </w:r>
          </w:p>
          <w:p w:rsidR="00BD27BA" w:rsidRPr="00816B63" w:rsidRDefault="00BD27BA" w:rsidP="00E93C6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云掌柜将以上步骤得到的业务数以及其他相关数据</w:t>
            </w:r>
            <w:proofErr w:type="gramStart"/>
            <w:r>
              <w:rPr>
                <w:rFonts w:hint="eastAsia"/>
              </w:rPr>
              <w:t>据</w:t>
            </w:r>
            <w:proofErr w:type="gramEnd"/>
            <w:r>
              <w:rPr>
                <w:rFonts w:hint="eastAsia"/>
              </w:rPr>
              <w:t>组织成业务报文。本用例结束。</w:t>
            </w:r>
          </w:p>
        </w:tc>
      </w:tr>
      <w:tr w:rsidR="00BD27BA" w:rsidRPr="002912D9" w:rsidTr="0084261D">
        <w:tc>
          <w:tcPr>
            <w:tcW w:w="1620" w:type="dxa"/>
          </w:tcPr>
          <w:p w:rsidR="00BD27BA" w:rsidRPr="002912D9" w:rsidRDefault="00BD27BA" w:rsidP="0084261D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BD27BA" w:rsidRPr="006B3A22" w:rsidRDefault="00BD27BA" w:rsidP="0084261D"/>
        </w:tc>
      </w:tr>
      <w:tr w:rsidR="00BD27BA" w:rsidRPr="002912D9" w:rsidTr="0084261D">
        <w:tc>
          <w:tcPr>
            <w:tcW w:w="1620" w:type="dxa"/>
          </w:tcPr>
          <w:p w:rsidR="00BD27BA" w:rsidRPr="002912D9" w:rsidRDefault="00BD27BA" w:rsidP="0084261D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BD27BA" w:rsidRPr="002912D9" w:rsidRDefault="00BD27BA" w:rsidP="0084261D"/>
        </w:tc>
      </w:tr>
    </w:tbl>
    <w:p w:rsidR="00C65D3A" w:rsidRPr="009D3748" w:rsidRDefault="00437859" w:rsidP="00C65D3A">
      <w:pPr>
        <w:pStyle w:val="2"/>
        <w:numPr>
          <w:ilvl w:val="0"/>
          <w:numId w:val="2"/>
        </w:numPr>
      </w:pPr>
      <w:r>
        <w:rPr>
          <w:rFonts w:hint="eastAsia"/>
        </w:rPr>
        <w:t>交易记录上送</w:t>
      </w:r>
    </w:p>
    <w:p w:rsidR="00C65D3A" w:rsidRDefault="00C65D3A" w:rsidP="00C65D3A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53559A" w:rsidRPr="000656DC" w:rsidTr="0084261D">
        <w:trPr>
          <w:trHeight w:val="186"/>
        </w:trPr>
        <w:tc>
          <w:tcPr>
            <w:tcW w:w="1620" w:type="dxa"/>
          </w:tcPr>
          <w:p w:rsidR="0053559A" w:rsidRPr="002912D9" w:rsidRDefault="0053559A" w:rsidP="0084261D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53559A" w:rsidRPr="002912D9" w:rsidRDefault="00170690" w:rsidP="0084261D">
            <w:r>
              <w:rPr>
                <w:rFonts w:hint="eastAsia"/>
              </w:rPr>
              <w:t>7</w:t>
            </w:r>
          </w:p>
        </w:tc>
      </w:tr>
      <w:tr w:rsidR="0053559A" w:rsidRPr="000656DC" w:rsidTr="0084261D">
        <w:trPr>
          <w:trHeight w:val="264"/>
        </w:trPr>
        <w:tc>
          <w:tcPr>
            <w:tcW w:w="1620" w:type="dxa"/>
          </w:tcPr>
          <w:p w:rsidR="0053559A" w:rsidRPr="002912D9" w:rsidRDefault="0053559A" w:rsidP="0084261D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53559A" w:rsidRPr="002912D9" w:rsidRDefault="0053559A" w:rsidP="00170690">
            <w:r>
              <w:rPr>
                <w:rFonts w:hint="eastAsia"/>
              </w:rPr>
              <w:t>POS</w:t>
            </w:r>
            <w:r w:rsidR="00170690">
              <w:rPr>
                <w:rFonts w:hint="eastAsia"/>
              </w:rPr>
              <w:t>将未上送的会员相关交易日志记录上送。</w:t>
            </w:r>
          </w:p>
        </w:tc>
      </w:tr>
      <w:tr w:rsidR="0053559A" w:rsidRPr="000656DC" w:rsidTr="0084261D">
        <w:trPr>
          <w:trHeight w:val="264"/>
        </w:trPr>
        <w:tc>
          <w:tcPr>
            <w:tcW w:w="1620" w:type="dxa"/>
          </w:tcPr>
          <w:p w:rsidR="0053559A" w:rsidRPr="002912D9" w:rsidRDefault="0053559A" w:rsidP="0084261D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53559A" w:rsidRPr="002912D9" w:rsidRDefault="0053559A" w:rsidP="0084261D"/>
        </w:tc>
      </w:tr>
      <w:tr w:rsidR="0053559A" w:rsidRPr="000656DC" w:rsidTr="0084261D">
        <w:trPr>
          <w:trHeight w:val="264"/>
        </w:trPr>
        <w:tc>
          <w:tcPr>
            <w:tcW w:w="1620" w:type="dxa"/>
          </w:tcPr>
          <w:p w:rsidR="0053559A" w:rsidRPr="002912D9" w:rsidRDefault="0053559A" w:rsidP="0084261D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53559A" w:rsidRPr="002912D9" w:rsidRDefault="0053559A" w:rsidP="0084261D">
            <w:r>
              <w:rPr>
                <w:rFonts w:hint="eastAsia"/>
              </w:rPr>
              <w:t>POS</w:t>
            </w:r>
          </w:p>
        </w:tc>
      </w:tr>
      <w:tr w:rsidR="0053559A" w:rsidRPr="000656DC" w:rsidTr="0084261D">
        <w:tc>
          <w:tcPr>
            <w:tcW w:w="1620" w:type="dxa"/>
          </w:tcPr>
          <w:p w:rsidR="0053559A" w:rsidRPr="002912D9" w:rsidRDefault="0053559A" w:rsidP="0084261D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53559A" w:rsidRPr="002912D9" w:rsidRDefault="0053559A" w:rsidP="0084261D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发送请求报文到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通过后转发报文到云掌柜，云掌柜对请求报文进行解码得到可识别的请求数据。</w:t>
            </w:r>
          </w:p>
        </w:tc>
      </w:tr>
      <w:tr w:rsidR="0053559A" w:rsidRPr="000656DC" w:rsidTr="0084261D">
        <w:tc>
          <w:tcPr>
            <w:tcW w:w="1620" w:type="dxa"/>
          </w:tcPr>
          <w:p w:rsidR="0053559A" w:rsidRPr="002912D9" w:rsidRDefault="0053559A" w:rsidP="0084261D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53559A" w:rsidRPr="002912D9" w:rsidRDefault="0053559A" w:rsidP="0084261D">
            <w:r>
              <w:rPr>
                <w:rFonts w:hint="eastAsia"/>
              </w:rPr>
              <w:t>云掌柜将要返回的业务报文编码成应答报文，并返回给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后转发到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。</w:t>
            </w:r>
          </w:p>
        </w:tc>
      </w:tr>
      <w:tr w:rsidR="0053559A" w:rsidRPr="000656DC" w:rsidTr="0084261D">
        <w:tc>
          <w:tcPr>
            <w:tcW w:w="1620" w:type="dxa"/>
          </w:tcPr>
          <w:p w:rsidR="0053559A" w:rsidRPr="002912D9" w:rsidRDefault="0053559A" w:rsidP="0084261D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53559A" w:rsidRPr="003E2F08" w:rsidRDefault="0053559A" w:rsidP="0084261D">
            <w:pPr>
              <w:pStyle w:val="a5"/>
              <w:ind w:firstLineChars="0" w:firstLine="0"/>
            </w:pPr>
            <w:r>
              <w:rPr>
                <w:rFonts w:hint="eastAsia"/>
              </w:rPr>
              <w:t>参考《</w:t>
            </w:r>
            <w:r w:rsidRPr="00DE159C">
              <w:rPr>
                <w:rFonts w:hint="eastAsia"/>
              </w:rPr>
              <w:t>高阳惠生活二期</w:t>
            </w:r>
            <w:r w:rsidRPr="00DE159C">
              <w:rPr>
                <w:rFonts w:hint="eastAsia"/>
              </w:rPr>
              <w:t>_</w:t>
            </w:r>
            <w:r w:rsidRPr="00DE159C">
              <w:rPr>
                <w:rFonts w:hint="eastAsia"/>
              </w:rPr>
              <w:t>会员业务</w:t>
            </w:r>
            <w:r w:rsidRPr="00DE159C">
              <w:rPr>
                <w:rFonts w:hint="eastAsia"/>
              </w:rPr>
              <w:t>_POS</w:t>
            </w:r>
            <w:r w:rsidRPr="00DE159C">
              <w:rPr>
                <w:rFonts w:hint="eastAsia"/>
              </w:rPr>
              <w:t>报文接口定义</w:t>
            </w:r>
            <w:r>
              <w:rPr>
                <w:rFonts w:hint="eastAsia"/>
              </w:rPr>
              <w:t>_20110527.doc</w:t>
            </w:r>
            <w:r>
              <w:rPr>
                <w:rFonts w:hint="eastAsia"/>
              </w:rPr>
              <w:t>》</w:t>
            </w:r>
          </w:p>
        </w:tc>
      </w:tr>
      <w:tr w:rsidR="0053559A" w:rsidRPr="002912D9" w:rsidTr="0084261D">
        <w:tc>
          <w:tcPr>
            <w:tcW w:w="1620" w:type="dxa"/>
          </w:tcPr>
          <w:p w:rsidR="0053559A" w:rsidRPr="002912D9" w:rsidRDefault="0053559A" w:rsidP="0084261D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53559A" w:rsidRPr="00F47947" w:rsidRDefault="0053559A" w:rsidP="0084261D">
            <w:r>
              <w:rPr>
                <w:rFonts w:hint="eastAsia"/>
              </w:rPr>
              <w:t>参考《</w:t>
            </w:r>
            <w:r w:rsidRPr="00DE159C">
              <w:rPr>
                <w:rFonts w:hint="eastAsia"/>
              </w:rPr>
              <w:t>高阳惠生活二期</w:t>
            </w:r>
            <w:r w:rsidRPr="00DE159C">
              <w:rPr>
                <w:rFonts w:hint="eastAsia"/>
              </w:rPr>
              <w:t>_</w:t>
            </w:r>
            <w:r w:rsidRPr="00DE159C">
              <w:rPr>
                <w:rFonts w:hint="eastAsia"/>
              </w:rPr>
              <w:t>会员业务</w:t>
            </w:r>
            <w:r w:rsidRPr="00DE159C">
              <w:rPr>
                <w:rFonts w:hint="eastAsia"/>
              </w:rPr>
              <w:t>_POS</w:t>
            </w:r>
            <w:r w:rsidRPr="00DE159C">
              <w:rPr>
                <w:rFonts w:hint="eastAsia"/>
              </w:rPr>
              <w:t>报文接口定义</w:t>
            </w:r>
            <w:r>
              <w:rPr>
                <w:rFonts w:hint="eastAsia"/>
              </w:rPr>
              <w:t>_20110527.doc</w:t>
            </w:r>
            <w:r>
              <w:rPr>
                <w:rFonts w:hint="eastAsia"/>
              </w:rPr>
              <w:t>》</w:t>
            </w:r>
          </w:p>
        </w:tc>
      </w:tr>
      <w:tr w:rsidR="0053559A" w:rsidRPr="007E4C89" w:rsidTr="0084261D">
        <w:tc>
          <w:tcPr>
            <w:tcW w:w="1620" w:type="dxa"/>
          </w:tcPr>
          <w:p w:rsidR="0053559A" w:rsidRPr="002912D9" w:rsidRDefault="0053559A" w:rsidP="0084261D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53559A" w:rsidRDefault="0053559A" w:rsidP="00FE7E32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云掌柜按照报文规范检查请求报文的正确性。包括数据</w:t>
            </w:r>
            <w:proofErr w:type="gramStart"/>
            <w:r>
              <w:rPr>
                <w:rFonts w:hint="eastAsia"/>
              </w:rPr>
              <w:t>域是否</w:t>
            </w:r>
            <w:proofErr w:type="gramEnd"/>
            <w:r>
              <w:rPr>
                <w:rFonts w:hint="eastAsia"/>
              </w:rPr>
              <w:t>足够以及各数据</w:t>
            </w:r>
            <w:proofErr w:type="gramStart"/>
            <w:r>
              <w:rPr>
                <w:rFonts w:hint="eastAsia"/>
              </w:rPr>
              <w:t>域是否</w:t>
            </w:r>
            <w:proofErr w:type="gramEnd"/>
            <w:r>
              <w:rPr>
                <w:rFonts w:hint="eastAsia"/>
              </w:rPr>
              <w:t>合法。</w:t>
            </w:r>
          </w:p>
          <w:p w:rsidR="0053559A" w:rsidRDefault="0053559A" w:rsidP="00FE7E32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云掌柜检查商户状态是否有效。</w:t>
            </w:r>
          </w:p>
          <w:p w:rsidR="0053559A" w:rsidRDefault="0053559A" w:rsidP="00FE7E32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云掌柜检查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状态是否有效。</w:t>
            </w:r>
          </w:p>
          <w:p w:rsidR="0053559A" w:rsidRDefault="0053559A" w:rsidP="00FE7E32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云掌柜检查商户与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的关系是否存在并有效。</w:t>
            </w:r>
          </w:p>
          <w:p w:rsidR="0053559A" w:rsidRDefault="0053559A" w:rsidP="00FE7E32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云掌柜</w:t>
            </w:r>
            <w:r w:rsidR="00FE7E32">
              <w:rPr>
                <w:rFonts w:hint="eastAsia"/>
              </w:rPr>
              <w:t>将报文中的交易记录域拆分</w:t>
            </w:r>
            <w:r>
              <w:rPr>
                <w:rFonts w:hint="eastAsia"/>
              </w:rPr>
              <w:t>。</w:t>
            </w:r>
          </w:p>
          <w:p w:rsidR="0053559A" w:rsidRDefault="0053559A" w:rsidP="00FE7E32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云掌柜</w:t>
            </w:r>
            <w:r w:rsidR="00FE7E32">
              <w:rPr>
                <w:rFonts w:hint="eastAsia"/>
              </w:rPr>
              <w:t>根据拆分</w:t>
            </w:r>
            <w:proofErr w:type="gramStart"/>
            <w:r w:rsidR="00FE7E32">
              <w:rPr>
                <w:rFonts w:hint="eastAsia"/>
              </w:rPr>
              <w:t>后记录</w:t>
            </w:r>
            <w:proofErr w:type="gramEnd"/>
            <w:r w:rsidR="00FE7E32">
              <w:rPr>
                <w:rFonts w:hint="eastAsia"/>
              </w:rPr>
              <w:t>中的终端编号、终端流水号，以及当前</w:t>
            </w:r>
            <w:proofErr w:type="gramStart"/>
            <w:r w:rsidR="00FE7E32">
              <w:rPr>
                <w:rFonts w:hint="eastAsia"/>
              </w:rPr>
              <w:t>批次号</w:t>
            </w:r>
            <w:proofErr w:type="gramEnd"/>
            <w:r w:rsidR="00FE7E32">
              <w:rPr>
                <w:rFonts w:hint="eastAsia"/>
              </w:rPr>
              <w:t>检查该条交易是否已经记录</w:t>
            </w:r>
            <w:r>
              <w:rPr>
                <w:rFonts w:hint="eastAsia"/>
              </w:rPr>
              <w:t>。</w:t>
            </w:r>
            <w:r w:rsidR="00FE7E32">
              <w:rPr>
                <w:rFonts w:hint="eastAsia"/>
              </w:rPr>
              <w:t>若是，则跳过该记录；若不是，则新增该条记录。</w:t>
            </w:r>
          </w:p>
          <w:p w:rsidR="00FE7E32" w:rsidRDefault="00FE7E32" w:rsidP="00FE7E32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云掌柜将所有拆分后的记录处理完毕。</w:t>
            </w:r>
          </w:p>
          <w:p w:rsidR="0053559A" w:rsidRDefault="0053559A" w:rsidP="00FE7E32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云掌柜设置当前返回码为成功。</w:t>
            </w:r>
          </w:p>
          <w:p w:rsidR="0053559A" w:rsidRPr="00816B63" w:rsidRDefault="0053559A" w:rsidP="00FE7E32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云掌柜将以上步骤得到的业务数以及其他相关数据</w:t>
            </w:r>
            <w:proofErr w:type="gramStart"/>
            <w:r>
              <w:rPr>
                <w:rFonts w:hint="eastAsia"/>
              </w:rPr>
              <w:t>据</w:t>
            </w:r>
            <w:proofErr w:type="gramEnd"/>
            <w:r>
              <w:rPr>
                <w:rFonts w:hint="eastAsia"/>
              </w:rPr>
              <w:t>组织成业务报文。本用例结束。</w:t>
            </w:r>
          </w:p>
        </w:tc>
      </w:tr>
      <w:tr w:rsidR="0053559A" w:rsidRPr="002912D9" w:rsidTr="0084261D">
        <w:tc>
          <w:tcPr>
            <w:tcW w:w="1620" w:type="dxa"/>
          </w:tcPr>
          <w:p w:rsidR="0053559A" w:rsidRPr="002912D9" w:rsidRDefault="0053559A" w:rsidP="0084261D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53559A" w:rsidRPr="006B3A22" w:rsidRDefault="0053559A" w:rsidP="0084261D"/>
        </w:tc>
      </w:tr>
      <w:tr w:rsidR="0053559A" w:rsidRPr="002912D9" w:rsidTr="0084261D">
        <w:tc>
          <w:tcPr>
            <w:tcW w:w="1620" w:type="dxa"/>
          </w:tcPr>
          <w:p w:rsidR="0053559A" w:rsidRPr="002912D9" w:rsidRDefault="0053559A" w:rsidP="0084261D">
            <w:r>
              <w:rPr>
                <w:rFonts w:hint="eastAsia"/>
              </w:rPr>
              <w:lastRenderedPageBreak/>
              <w:t>特殊说明</w:t>
            </w:r>
          </w:p>
        </w:tc>
        <w:tc>
          <w:tcPr>
            <w:tcW w:w="6794" w:type="dxa"/>
          </w:tcPr>
          <w:p w:rsidR="0053559A" w:rsidRPr="002912D9" w:rsidRDefault="0053559A" w:rsidP="0084261D"/>
        </w:tc>
      </w:tr>
    </w:tbl>
    <w:p w:rsidR="00E653EC" w:rsidRDefault="00E653EC" w:rsidP="00E653E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结算交易</w:t>
      </w:r>
    </w:p>
    <w:p w:rsidR="00E653EC" w:rsidRDefault="00E653EC" w:rsidP="00E653EC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E653EC" w:rsidRPr="000656DC" w:rsidTr="00927CFE">
        <w:trPr>
          <w:trHeight w:val="186"/>
        </w:trPr>
        <w:tc>
          <w:tcPr>
            <w:tcW w:w="1620" w:type="dxa"/>
          </w:tcPr>
          <w:p w:rsidR="00E653EC" w:rsidRPr="002912D9" w:rsidRDefault="00E653EC" w:rsidP="00927CFE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E653EC" w:rsidRPr="002912D9" w:rsidRDefault="00E653EC" w:rsidP="00927CFE">
            <w:r>
              <w:rPr>
                <w:rFonts w:hint="eastAsia"/>
              </w:rPr>
              <w:t>8</w:t>
            </w:r>
          </w:p>
        </w:tc>
      </w:tr>
      <w:tr w:rsidR="00E653EC" w:rsidRPr="000656DC" w:rsidTr="00927CFE">
        <w:trPr>
          <w:trHeight w:val="264"/>
        </w:trPr>
        <w:tc>
          <w:tcPr>
            <w:tcW w:w="1620" w:type="dxa"/>
          </w:tcPr>
          <w:p w:rsidR="00E653EC" w:rsidRPr="002912D9" w:rsidRDefault="00E653EC" w:rsidP="00927CFE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E653EC" w:rsidRPr="002912D9" w:rsidRDefault="00E653EC" w:rsidP="00927CFE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日</w:t>
            </w:r>
            <w:proofErr w:type="gramStart"/>
            <w:r>
              <w:rPr>
                <w:rFonts w:hint="eastAsia"/>
              </w:rPr>
              <w:t>终统计</w:t>
            </w:r>
            <w:proofErr w:type="gramEnd"/>
            <w:r>
              <w:rPr>
                <w:rFonts w:hint="eastAsia"/>
              </w:rPr>
              <w:t>并结算对账。</w:t>
            </w:r>
          </w:p>
        </w:tc>
      </w:tr>
      <w:tr w:rsidR="00E653EC" w:rsidRPr="000656DC" w:rsidTr="00927CFE">
        <w:trPr>
          <w:trHeight w:val="264"/>
        </w:trPr>
        <w:tc>
          <w:tcPr>
            <w:tcW w:w="1620" w:type="dxa"/>
          </w:tcPr>
          <w:p w:rsidR="00E653EC" w:rsidRPr="002912D9" w:rsidRDefault="00E653EC" w:rsidP="00927CFE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E653EC" w:rsidRPr="002912D9" w:rsidRDefault="00E653EC" w:rsidP="00927CFE"/>
        </w:tc>
      </w:tr>
      <w:tr w:rsidR="00E653EC" w:rsidRPr="000656DC" w:rsidTr="00927CFE">
        <w:trPr>
          <w:trHeight w:val="264"/>
        </w:trPr>
        <w:tc>
          <w:tcPr>
            <w:tcW w:w="1620" w:type="dxa"/>
          </w:tcPr>
          <w:p w:rsidR="00E653EC" w:rsidRPr="002912D9" w:rsidRDefault="00E653EC" w:rsidP="00927CFE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E653EC" w:rsidRPr="002912D9" w:rsidRDefault="00E653EC" w:rsidP="00927CFE">
            <w:r>
              <w:rPr>
                <w:rFonts w:hint="eastAsia"/>
              </w:rPr>
              <w:t>POS</w:t>
            </w:r>
          </w:p>
        </w:tc>
      </w:tr>
      <w:tr w:rsidR="00E653EC" w:rsidRPr="000656DC" w:rsidTr="00927CFE">
        <w:tc>
          <w:tcPr>
            <w:tcW w:w="1620" w:type="dxa"/>
          </w:tcPr>
          <w:p w:rsidR="00E653EC" w:rsidRPr="002912D9" w:rsidRDefault="00E653EC" w:rsidP="00927CFE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E653EC" w:rsidRPr="002912D9" w:rsidRDefault="00E653EC" w:rsidP="00927CFE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发送请求报文到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通过后转发报文到云掌柜，云掌柜对请求报文进行解码得到可识别的请求数据。</w:t>
            </w:r>
          </w:p>
        </w:tc>
      </w:tr>
      <w:tr w:rsidR="00E653EC" w:rsidRPr="000656DC" w:rsidTr="00927CFE">
        <w:tc>
          <w:tcPr>
            <w:tcW w:w="1620" w:type="dxa"/>
          </w:tcPr>
          <w:p w:rsidR="00E653EC" w:rsidRPr="002912D9" w:rsidRDefault="00E653EC" w:rsidP="00927CFE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E653EC" w:rsidRPr="002912D9" w:rsidRDefault="00E653EC" w:rsidP="00927CFE">
            <w:r>
              <w:rPr>
                <w:rFonts w:hint="eastAsia"/>
              </w:rPr>
              <w:t>云掌柜将要返回的业务报文编码成应答报文，并返回给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POSP</w:t>
            </w: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后转发到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。</w:t>
            </w:r>
          </w:p>
        </w:tc>
      </w:tr>
      <w:tr w:rsidR="00E653EC" w:rsidRPr="000656DC" w:rsidTr="00927CFE">
        <w:tc>
          <w:tcPr>
            <w:tcW w:w="1620" w:type="dxa"/>
          </w:tcPr>
          <w:p w:rsidR="00E653EC" w:rsidRPr="002912D9" w:rsidRDefault="00E653EC" w:rsidP="00927CFE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E653EC" w:rsidRPr="003E2F08" w:rsidRDefault="00E653EC" w:rsidP="00927CFE">
            <w:pPr>
              <w:pStyle w:val="a5"/>
              <w:ind w:firstLineChars="0" w:firstLine="0"/>
            </w:pPr>
            <w:r>
              <w:rPr>
                <w:rFonts w:hint="eastAsia"/>
              </w:rPr>
              <w:t>参考《</w:t>
            </w:r>
            <w:r w:rsidRPr="00DE159C">
              <w:rPr>
                <w:rFonts w:hint="eastAsia"/>
              </w:rPr>
              <w:t>高阳惠生活二期</w:t>
            </w:r>
            <w:r w:rsidRPr="00DE159C">
              <w:rPr>
                <w:rFonts w:hint="eastAsia"/>
              </w:rPr>
              <w:t>_</w:t>
            </w:r>
            <w:r w:rsidRPr="00DE159C">
              <w:rPr>
                <w:rFonts w:hint="eastAsia"/>
              </w:rPr>
              <w:t>会员业务</w:t>
            </w:r>
            <w:r w:rsidRPr="00DE159C">
              <w:rPr>
                <w:rFonts w:hint="eastAsia"/>
              </w:rPr>
              <w:t>_POS</w:t>
            </w:r>
            <w:r w:rsidRPr="00DE159C">
              <w:rPr>
                <w:rFonts w:hint="eastAsia"/>
              </w:rPr>
              <w:t>报文接口定义</w:t>
            </w:r>
            <w:r>
              <w:rPr>
                <w:rFonts w:hint="eastAsia"/>
              </w:rPr>
              <w:t>_20110527.doc</w:t>
            </w:r>
            <w:r>
              <w:rPr>
                <w:rFonts w:hint="eastAsia"/>
              </w:rPr>
              <w:t>》</w:t>
            </w:r>
          </w:p>
        </w:tc>
      </w:tr>
      <w:tr w:rsidR="00E653EC" w:rsidRPr="002912D9" w:rsidTr="00927CFE">
        <w:tc>
          <w:tcPr>
            <w:tcW w:w="1620" w:type="dxa"/>
          </w:tcPr>
          <w:p w:rsidR="00E653EC" w:rsidRPr="002912D9" w:rsidRDefault="00E653EC" w:rsidP="00927CFE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E653EC" w:rsidRPr="00F47947" w:rsidRDefault="00E653EC" w:rsidP="00927CFE">
            <w:r>
              <w:rPr>
                <w:rFonts w:hint="eastAsia"/>
              </w:rPr>
              <w:t>参考《</w:t>
            </w:r>
            <w:r w:rsidRPr="00DE159C">
              <w:rPr>
                <w:rFonts w:hint="eastAsia"/>
              </w:rPr>
              <w:t>高阳惠生活二期</w:t>
            </w:r>
            <w:r w:rsidRPr="00DE159C">
              <w:rPr>
                <w:rFonts w:hint="eastAsia"/>
              </w:rPr>
              <w:t>_</w:t>
            </w:r>
            <w:r w:rsidRPr="00DE159C">
              <w:rPr>
                <w:rFonts w:hint="eastAsia"/>
              </w:rPr>
              <w:t>会员业务</w:t>
            </w:r>
            <w:r w:rsidRPr="00DE159C">
              <w:rPr>
                <w:rFonts w:hint="eastAsia"/>
              </w:rPr>
              <w:t>_POS</w:t>
            </w:r>
            <w:r w:rsidRPr="00DE159C">
              <w:rPr>
                <w:rFonts w:hint="eastAsia"/>
              </w:rPr>
              <w:t>报文接口定义</w:t>
            </w:r>
            <w:r>
              <w:rPr>
                <w:rFonts w:hint="eastAsia"/>
              </w:rPr>
              <w:t>_20110527.doc</w:t>
            </w:r>
            <w:r>
              <w:rPr>
                <w:rFonts w:hint="eastAsia"/>
              </w:rPr>
              <w:t>》</w:t>
            </w:r>
          </w:p>
        </w:tc>
      </w:tr>
      <w:tr w:rsidR="00E653EC" w:rsidRPr="007E4C89" w:rsidTr="00927CFE">
        <w:tc>
          <w:tcPr>
            <w:tcW w:w="1620" w:type="dxa"/>
          </w:tcPr>
          <w:p w:rsidR="00E653EC" w:rsidRPr="002912D9" w:rsidRDefault="00E653EC" w:rsidP="00927CFE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E653EC" w:rsidRDefault="00E653EC" w:rsidP="00927C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云掌柜按照报文规范检查请求报文的正确性。包括数据</w:t>
            </w:r>
            <w:proofErr w:type="gramStart"/>
            <w:r>
              <w:rPr>
                <w:rFonts w:hint="eastAsia"/>
              </w:rPr>
              <w:t>域是否</w:t>
            </w:r>
            <w:proofErr w:type="gramEnd"/>
            <w:r>
              <w:rPr>
                <w:rFonts w:hint="eastAsia"/>
              </w:rPr>
              <w:t>足够以及各数据</w:t>
            </w:r>
            <w:proofErr w:type="gramStart"/>
            <w:r>
              <w:rPr>
                <w:rFonts w:hint="eastAsia"/>
              </w:rPr>
              <w:t>域是否</w:t>
            </w:r>
            <w:proofErr w:type="gramEnd"/>
            <w:r>
              <w:rPr>
                <w:rFonts w:hint="eastAsia"/>
              </w:rPr>
              <w:t>合法。</w:t>
            </w:r>
          </w:p>
          <w:p w:rsidR="00E653EC" w:rsidRDefault="00E653EC" w:rsidP="00927C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云掌柜检查商户状态是否有效。（待定）</w:t>
            </w:r>
          </w:p>
          <w:p w:rsidR="00E653EC" w:rsidRDefault="00E653EC" w:rsidP="00927C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云掌柜检查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状态是否有效。（待定）</w:t>
            </w:r>
          </w:p>
          <w:p w:rsidR="00E653EC" w:rsidRDefault="00E653EC" w:rsidP="00927C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云掌柜检查商户与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的关系是否存在并有效。（待定）</w:t>
            </w:r>
          </w:p>
          <w:p w:rsidR="00E653EC" w:rsidRDefault="00E653EC" w:rsidP="00927C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云掌柜根据终端编号当前批次号，统计</w:t>
            </w:r>
            <w:r w:rsidRPr="00B13C88">
              <w:rPr>
                <w:rFonts w:hint="eastAsia"/>
              </w:rPr>
              <w:t>消费总笔数、消费总金额、</w:t>
            </w:r>
            <w:proofErr w:type="gramStart"/>
            <w:r w:rsidRPr="00B13C88">
              <w:rPr>
                <w:rFonts w:hint="eastAsia"/>
              </w:rPr>
              <w:t>退货总</w:t>
            </w:r>
            <w:proofErr w:type="gramEnd"/>
            <w:r w:rsidRPr="00B13C88">
              <w:rPr>
                <w:rFonts w:hint="eastAsia"/>
              </w:rPr>
              <w:t>比</w:t>
            </w:r>
            <w:r>
              <w:rPr>
                <w:rFonts w:hint="eastAsia"/>
              </w:rPr>
              <w:t>数、</w:t>
            </w:r>
            <w:proofErr w:type="gramStart"/>
            <w:r>
              <w:rPr>
                <w:rFonts w:hint="eastAsia"/>
              </w:rPr>
              <w:t>退货总</w:t>
            </w:r>
            <w:proofErr w:type="gramEnd"/>
            <w:r>
              <w:rPr>
                <w:rFonts w:hint="eastAsia"/>
              </w:rPr>
              <w:t>金额、积分消费总笔数、积分消费总金额、积分</w:t>
            </w:r>
            <w:proofErr w:type="gramStart"/>
            <w:r>
              <w:rPr>
                <w:rFonts w:hint="eastAsia"/>
              </w:rPr>
              <w:t>退货总</w:t>
            </w:r>
            <w:proofErr w:type="gramEnd"/>
            <w:r>
              <w:rPr>
                <w:rFonts w:hint="eastAsia"/>
              </w:rPr>
              <w:t>比数以及</w:t>
            </w:r>
            <w:r w:rsidRPr="00B13C88">
              <w:rPr>
                <w:rFonts w:hint="eastAsia"/>
              </w:rPr>
              <w:t>积分</w:t>
            </w:r>
            <w:proofErr w:type="gramStart"/>
            <w:r w:rsidRPr="00B13C88">
              <w:rPr>
                <w:rFonts w:hint="eastAsia"/>
              </w:rPr>
              <w:t>退货总</w:t>
            </w:r>
            <w:proofErr w:type="gramEnd"/>
            <w:r w:rsidRPr="00B13C88">
              <w:rPr>
                <w:rFonts w:hint="eastAsia"/>
              </w:rPr>
              <w:t>金额</w:t>
            </w:r>
            <w:r>
              <w:rPr>
                <w:rFonts w:hint="eastAsia"/>
              </w:rPr>
              <w:t>。</w:t>
            </w:r>
          </w:p>
          <w:p w:rsidR="00E653EC" w:rsidRDefault="00E653EC" w:rsidP="00927C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云掌柜将步骤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得到的数据与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上送的结算数据进行比较，确认两者一致。</w:t>
            </w:r>
          </w:p>
          <w:p w:rsidR="00E653EC" w:rsidRDefault="00E653EC" w:rsidP="00927C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云掌柜设置当前返回码为成功。</w:t>
            </w:r>
          </w:p>
          <w:p w:rsidR="00E653EC" w:rsidRPr="00816B63" w:rsidRDefault="00E653EC" w:rsidP="00927C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云掌柜将以上步骤得到的业务数以及其他相关数据</w:t>
            </w:r>
            <w:proofErr w:type="gramStart"/>
            <w:r>
              <w:rPr>
                <w:rFonts w:hint="eastAsia"/>
              </w:rPr>
              <w:t>据</w:t>
            </w:r>
            <w:proofErr w:type="gramEnd"/>
            <w:r>
              <w:rPr>
                <w:rFonts w:hint="eastAsia"/>
              </w:rPr>
              <w:t>组织成业务报文。本用例结束。</w:t>
            </w:r>
          </w:p>
        </w:tc>
      </w:tr>
      <w:tr w:rsidR="00E653EC" w:rsidRPr="002912D9" w:rsidTr="00927CFE">
        <w:tc>
          <w:tcPr>
            <w:tcW w:w="1620" w:type="dxa"/>
          </w:tcPr>
          <w:p w:rsidR="00E653EC" w:rsidRPr="002912D9" w:rsidRDefault="00E653EC" w:rsidP="00927CFE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E653EC" w:rsidRPr="006B3A22" w:rsidRDefault="00E653EC" w:rsidP="00927CFE"/>
        </w:tc>
      </w:tr>
      <w:tr w:rsidR="00E653EC" w:rsidRPr="002912D9" w:rsidTr="00927CFE">
        <w:tc>
          <w:tcPr>
            <w:tcW w:w="1620" w:type="dxa"/>
          </w:tcPr>
          <w:p w:rsidR="00E653EC" w:rsidRPr="002912D9" w:rsidRDefault="00E653EC" w:rsidP="00927CFE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E653EC" w:rsidRPr="002912D9" w:rsidRDefault="00E653EC" w:rsidP="00927CFE"/>
        </w:tc>
      </w:tr>
    </w:tbl>
    <w:p w:rsidR="00E653EC" w:rsidRPr="00E653EC" w:rsidRDefault="00E653EC" w:rsidP="00E653EC">
      <w:pPr>
        <w:rPr>
          <w:rFonts w:hint="eastAsia"/>
        </w:rPr>
      </w:pPr>
    </w:p>
    <w:p w:rsidR="00E653EC" w:rsidRDefault="00E653EC" w:rsidP="00E653E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交易查询</w:t>
      </w:r>
      <w:ins w:id="2" w:author="刘银辉" w:date="2011-07-19T15:40:00Z">
        <w:r w:rsidR="009F69F8">
          <w:rPr>
            <w:rFonts w:hint="eastAsia"/>
          </w:rPr>
          <w:t>（新增</w:t>
        </w:r>
        <w:bookmarkStart w:id="3" w:name="_GoBack"/>
        <w:bookmarkEnd w:id="3"/>
        <w:r w:rsidR="009F69F8">
          <w:rPr>
            <w:rFonts w:hint="eastAsia"/>
          </w:rPr>
          <w:t>）</w:t>
        </w:r>
      </w:ins>
    </w:p>
    <w:p w:rsidR="00E653EC" w:rsidRDefault="00E653EC" w:rsidP="00E653EC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E653EC" w:rsidRPr="003415B3" w:rsidTr="00927CFE">
        <w:trPr>
          <w:trHeight w:val="186"/>
        </w:trPr>
        <w:tc>
          <w:tcPr>
            <w:tcW w:w="1620" w:type="dxa"/>
          </w:tcPr>
          <w:p w:rsidR="00E653EC" w:rsidRPr="003415B3" w:rsidRDefault="00E653EC" w:rsidP="00927CFE">
            <w:r w:rsidRPr="003415B3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E653EC" w:rsidRPr="003415B3" w:rsidRDefault="00E653EC" w:rsidP="00927CFE">
            <w:r w:rsidRPr="003415B3">
              <w:rPr>
                <w:rFonts w:hint="eastAsia"/>
              </w:rPr>
              <w:t>9</w:t>
            </w:r>
          </w:p>
        </w:tc>
      </w:tr>
      <w:tr w:rsidR="00E653EC" w:rsidRPr="003415B3" w:rsidTr="00927CFE">
        <w:trPr>
          <w:trHeight w:val="264"/>
        </w:trPr>
        <w:tc>
          <w:tcPr>
            <w:tcW w:w="1620" w:type="dxa"/>
          </w:tcPr>
          <w:p w:rsidR="00E653EC" w:rsidRPr="003415B3" w:rsidRDefault="00E653EC" w:rsidP="00927CFE">
            <w:r w:rsidRPr="003415B3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E653EC" w:rsidRPr="003415B3" w:rsidRDefault="00E653EC" w:rsidP="00927CFE">
            <w:r w:rsidRPr="003415B3">
              <w:rPr>
                <w:rFonts w:hint="eastAsia"/>
              </w:rPr>
              <w:t>POS</w:t>
            </w:r>
            <w:r w:rsidRPr="003415B3">
              <w:rPr>
                <w:rFonts w:hint="eastAsia"/>
              </w:rPr>
              <w:t>根据交易参数查询交易的相关详细信息</w:t>
            </w:r>
          </w:p>
        </w:tc>
      </w:tr>
      <w:tr w:rsidR="00E653EC" w:rsidRPr="003415B3" w:rsidTr="00927CFE">
        <w:trPr>
          <w:trHeight w:val="264"/>
        </w:trPr>
        <w:tc>
          <w:tcPr>
            <w:tcW w:w="1620" w:type="dxa"/>
          </w:tcPr>
          <w:p w:rsidR="00E653EC" w:rsidRPr="003415B3" w:rsidRDefault="00E653EC" w:rsidP="00927CFE">
            <w:r w:rsidRPr="003415B3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E653EC" w:rsidRPr="003415B3" w:rsidRDefault="00E653EC" w:rsidP="00927CFE"/>
        </w:tc>
      </w:tr>
      <w:tr w:rsidR="00E653EC" w:rsidRPr="003415B3" w:rsidTr="00927CFE">
        <w:trPr>
          <w:trHeight w:val="264"/>
        </w:trPr>
        <w:tc>
          <w:tcPr>
            <w:tcW w:w="1620" w:type="dxa"/>
          </w:tcPr>
          <w:p w:rsidR="00E653EC" w:rsidRPr="003415B3" w:rsidRDefault="00E653EC" w:rsidP="00927CFE">
            <w:r w:rsidRPr="003415B3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E653EC" w:rsidRPr="003415B3" w:rsidRDefault="00A25A30" w:rsidP="00927CFE">
            <w:r>
              <w:rPr>
                <w:rFonts w:hint="eastAsia"/>
              </w:rPr>
              <w:t>POS</w:t>
            </w:r>
          </w:p>
        </w:tc>
      </w:tr>
      <w:tr w:rsidR="00E653EC" w:rsidRPr="003415B3" w:rsidTr="00927CFE">
        <w:tc>
          <w:tcPr>
            <w:tcW w:w="1620" w:type="dxa"/>
          </w:tcPr>
          <w:p w:rsidR="00E653EC" w:rsidRPr="003415B3" w:rsidRDefault="00E653EC" w:rsidP="00927CFE">
            <w:r w:rsidRPr="003415B3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794" w:type="dxa"/>
          </w:tcPr>
          <w:p w:rsidR="00E653EC" w:rsidRPr="003415B3" w:rsidRDefault="00E653EC" w:rsidP="00927CFE">
            <w:r w:rsidRPr="003415B3">
              <w:rPr>
                <w:rFonts w:hint="eastAsia"/>
              </w:rPr>
              <w:t>POS</w:t>
            </w:r>
            <w:r w:rsidRPr="003415B3">
              <w:rPr>
                <w:rFonts w:hint="eastAsia"/>
              </w:rPr>
              <w:t>发送请求报文到</w:t>
            </w:r>
            <w:r w:rsidRPr="003415B3">
              <w:rPr>
                <w:rFonts w:hint="eastAsia"/>
              </w:rPr>
              <w:t>POSP</w:t>
            </w:r>
            <w:r w:rsidRPr="003415B3">
              <w:rPr>
                <w:rFonts w:hint="eastAsia"/>
              </w:rPr>
              <w:t>，</w:t>
            </w:r>
            <w:r w:rsidRPr="003415B3">
              <w:rPr>
                <w:rFonts w:hint="eastAsia"/>
              </w:rPr>
              <w:t>POSP</w:t>
            </w:r>
            <w:r w:rsidRPr="003415B3">
              <w:rPr>
                <w:rFonts w:hint="eastAsia"/>
              </w:rPr>
              <w:t>验证</w:t>
            </w:r>
            <w:r w:rsidRPr="003415B3">
              <w:rPr>
                <w:rFonts w:hint="eastAsia"/>
              </w:rPr>
              <w:t>MAC</w:t>
            </w:r>
            <w:r w:rsidRPr="003415B3">
              <w:rPr>
                <w:rFonts w:hint="eastAsia"/>
              </w:rPr>
              <w:t>通过后转发报文到云掌柜，云掌柜对请求报文进行解码得到可识别的请求数据。</w:t>
            </w:r>
          </w:p>
        </w:tc>
      </w:tr>
      <w:tr w:rsidR="00E653EC" w:rsidRPr="003415B3" w:rsidTr="00927CFE">
        <w:tc>
          <w:tcPr>
            <w:tcW w:w="1620" w:type="dxa"/>
          </w:tcPr>
          <w:p w:rsidR="00E653EC" w:rsidRPr="003415B3" w:rsidRDefault="00E653EC" w:rsidP="00927CFE">
            <w:r w:rsidRPr="003415B3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E653EC" w:rsidRPr="003415B3" w:rsidRDefault="00E653EC" w:rsidP="00927CFE">
            <w:r w:rsidRPr="003415B3">
              <w:rPr>
                <w:rFonts w:hint="eastAsia"/>
              </w:rPr>
              <w:t>云掌柜将要返回的业务报文编码成应答报文，并返回给</w:t>
            </w:r>
            <w:r w:rsidRPr="003415B3">
              <w:rPr>
                <w:rFonts w:hint="eastAsia"/>
              </w:rPr>
              <w:t>POSP</w:t>
            </w:r>
            <w:r w:rsidRPr="003415B3">
              <w:rPr>
                <w:rFonts w:hint="eastAsia"/>
              </w:rPr>
              <w:t>，</w:t>
            </w:r>
            <w:r w:rsidRPr="003415B3">
              <w:rPr>
                <w:rFonts w:hint="eastAsia"/>
              </w:rPr>
              <w:t>POSP</w:t>
            </w:r>
            <w:r w:rsidRPr="003415B3">
              <w:rPr>
                <w:rFonts w:hint="eastAsia"/>
              </w:rPr>
              <w:t>填充</w:t>
            </w:r>
            <w:r w:rsidRPr="003415B3">
              <w:rPr>
                <w:rFonts w:hint="eastAsia"/>
              </w:rPr>
              <w:t>MAC</w:t>
            </w:r>
            <w:r w:rsidRPr="003415B3">
              <w:rPr>
                <w:rFonts w:hint="eastAsia"/>
              </w:rPr>
              <w:t>后转发到</w:t>
            </w:r>
            <w:r w:rsidRPr="003415B3">
              <w:rPr>
                <w:rFonts w:hint="eastAsia"/>
              </w:rPr>
              <w:t>POS</w:t>
            </w:r>
            <w:r w:rsidR="003415B3">
              <w:rPr>
                <w:rFonts w:hint="eastAsia"/>
              </w:rPr>
              <w:t>。</w:t>
            </w:r>
          </w:p>
        </w:tc>
      </w:tr>
      <w:tr w:rsidR="00E653EC" w:rsidRPr="003415B3" w:rsidTr="00927CFE">
        <w:tc>
          <w:tcPr>
            <w:tcW w:w="1620" w:type="dxa"/>
          </w:tcPr>
          <w:p w:rsidR="00E653EC" w:rsidRPr="003415B3" w:rsidRDefault="00E653EC" w:rsidP="00927CFE">
            <w:r w:rsidRPr="003415B3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E653EC" w:rsidRPr="003415B3" w:rsidRDefault="00E653EC" w:rsidP="00927CFE">
            <w:pPr>
              <w:pStyle w:val="a5"/>
              <w:ind w:firstLineChars="0" w:firstLine="0"/>
            </w:pPr>
            <w:r w:rsidRPr="003415B3">
              <w:rPr>
                <w:rFonts w:hint="eastAsia"/>
              </w:rPr>
              <w:t>参考《高阳惠生活二期</w:t>
            </w:r>
            <w:r w:rsidRPr="003415B3">
              <w:rPr>
                <w:rFonts w:hint="eastAsia"/>
              </w:rPr>
              <w:t>_</w:t>
            </w:r>
            <w:r w:rsidRPr="003415B3">
              <w:rPr>
                <w:rFonts w:hint="eastAsia"/>
              </w:rPr>
              <w:t>会员业务</w:t>
            </w:r>
            <w:r w:rsidRPr="003415B3">
              <w:rPr>
                <w:rFonts w:hint="eastAsia"/>
              </w:rPr>
              <w:t>_POS</w:t>
            </w:r>
            <w:r w:rsidRPr="003415B3">
              <w:rPr>
                <w:rFonts w:hint="eastAsia"/>
              </w:rPr>
              <w:t>报文接口定义</w:t>
            </w:r>
            <w:r w:rsidRPr="003415B3">
              <w:rPr>
                <w:rFonts w:hint="eastAsia"/>
              </w:rPr>
              <w:t>_20110527.doc</w:t>
            </w:r>
            <w:r w:rsidRPr="003415B3">
              <w:rPr>
                <w:rFonts w:hint="eastAsia"/>
              </w:rPr>
              <w:t>》</w:t>
            </w:r>
          </w:p>
        </w:tc>
      </w:tr>
      <w:tr w:rsidR="00E653EC" w:rsidRPr="003415B3" w:rsidTr="00927CFE">
        <w:tc>
          <w:tcPr>
            <w:tcW w:w="1620" w:type="dxa"/>
          </w:tcPr>
          <w:p w:rsidR="00E653EC" w:rsidRPr="003415B3" w:rsidRDefault="00E653EC" w:rsidP="00927CFE">
            <w:r w:rsidRPr="003415B3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E653EC" w:rsidRPr="003415B3" w:rsidRDefault="00E653EC" w:rsidP="00927CFE">
            <w:r w:rsidRPr="003415B3">
              <w:rPr>
                <w:rFonts w:hint="eastAsia"/>
              </w:rPr>
              <w:t>参考《高阳惠生活二期</w:t>
            </w:r>
            <w:r w:rsidRPr="003415B3">
              <w:rPr>
                <w:rFonts w:hint="eastAsia"/>
              </w:rPr>
              <w:t>_</w:t>
            </w:r>
            <w:r w:rsidRPr="003415B3">
              <w:rPr>
                <w:rFonts w:hint="eastAsia"/>
              </w:rPr>
              <w:t>会员业务</w:t>
            </w:r>
            <w:r w:rsidRPr="003415B3">
              <w:rPr>
                <w:rFonts w:hint="eastAsia"/>
              </w:rPr>
              <w:t>_POS</w:t>
            </w:r>
            <w:r w:rsidRPr="003415B3">
              <w:rPr>
                <w:rFonts w:hint="eastAsia"/>
              </w:rPr>
              <w:t>报文接口定义</w:t>
            </w:r>
            <w:r w:rsidRPr="003415B3">
              <w:rPr>
                <w:rFonts w:hint="eastAsia"/>
              </w:rPr>
              <w:t>_20110527.doc</w:t>
            </w:r>
            <w:r w:rsidRPr="003415B3">
              <w:rPr>
                <w:rFonts w:hint="eastAsia"/>
              </w:rPr>
              <w:t>》</w:t>
            </w:r>
          </w:p>
        </w:tc>
      </w:tr>
      <w:tr w:rsidR="00E653EC" w:rsidRPr="003415B3" w:rsidTr="00927CFE">
        <w:tc>
          <w:tcPr>
            <w:tcW w:w="1620" w:type="dxa"/>
          </w:tcPr>
          <w:p w:rsidR="00E653EC" w:rsidRPr="003415B3" w:rsidRDefault="00E653EC" w:rsidP="00927CFE">
            <w:r w:rsidRPr="003415B3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E653EC" w:rsidRPr="003415B3" w:rsidRDefault="00E653EC" w:rsidP="00F23B54">
            <w:pPr>
              <w:pStyle w:val="a5"/>
              <w:numPr>
                <w:ilvl w:val="0"/>
                <w:numId w:val="27"/>
              </w:numPr>
              <w:ind w:firstLineChars="0"/>
            </w:pPr>
            <w:r w:rsidRPr="003415B3">
              <w:rPr>
                <w:rFonts w:hint="eastAsia"/>
              </w:rPr>
              <w:t>云掌柜按照报文规范检查请求报文的正确性。包括数据</w:t>
            </w:r>
            <w:proofErr w:type="gramStart"/>
            <w:r w:rsidRPr="003415B3">
              <w:rPr>
                <w:rFonts w:hint="eastAsia"/>
              </w:rPr>
              <w:t>域是否</w:t>
            </w:r>
            <w:proofErr w:type="gramEnd"/>
            <w:r w:rsidRPr="003415B3">
              <w:rPr>
                <w:rFonts w:hint="eastAsia"/>
              </w:rPr>
              <w:t>足够以及各数据</w:t>
            </w:r>
            <w:proofErr w:type="gramStart"/>
            <w:r w:rsidRPr="003415B3">
              <w:rPr>
                <w:rFonts w:hint="eastAsia"/>
              </w:rPr>
              <w:t>域是否</w:t>
            </w:r>
            <w:proofErr w:type="gramEnd"/>
            <w:r w:rsidRPr="003415B3">
              <w:rPr>
                <w:rFonts w:hint="eastAsia"/>
              </w:rPr>
              <w:t>合法。</w:t>
            </w:r>
          </w:p>
          <w:p w:rsidR="00E653EC" w:rsidRPr="003415B3" w:rsidRDefault="00E653EC" w:rsidP="00F23B54">
            <w:pPr>
              <w:pStyle w:val="a5"/>
              <w:numPr>
                <w:ilvl w:val="0"/>
                <w:numId w:val="27"/>
              </w:numPr>
              <w:ind w:firstLineChars="0"/>
            </w:pPr>
            <w:r w:rsidRPr="003415B3">
              <w:rPr>
                <w:rFonts w:hint="eastAsia"/>
              </w:rPr>
              <w:t>云掌柜检查商户状态是否有效。（待定）</w:t>
            </w:r>
          </w:p>
          <w:p w:rsidR="00E653EC" w:rsidRPr="003415B3" w:rsidRDefault="00E653EC" w:rsidP="00F23B54">
            <w:pPr>
              <w:pStyle w:val="a5"/>
              <w:numPr>
                <w:ilvl w:val="0"/>
                <w:numId w:val="27"/>
              </w:numPr>
              <w:ind w:firstLineChars="0"/>
            </w:pPr>
            <w:r w:rsidRPr="003415B3">
              <w:rPr>
                <w:rFonts w:hint="eastAsia"/>
              </w:rPr>
              <w:t>云掌柜检查</w:t>
            </w:r>
            <w:r w:rsidRPr="003415B3">
              <w:rPr>
                <w:rFonts w:hint="eastAsia"/>
              </w:rPr>
              <w:t>POS</w:t>
            </w:r>
            <w:r w:rsidRPr="003415B3">
              <w:rPr>
                <w:rFonts w:hint="eastAsia"/>
              </w:rPr>
              <w:t>状态是否有效。（待定）</w:t>
            </w:r>
          </w:p>
          <w:p w:rsidR="00E653EC" w:rsidRPr="003415B3" w:rsidRDefault="00E653EC" w:rsidP="00F23B54">
            <w:pPr>
              <w:pStyle w:val="a5"/>
              <w:numPr>
                <w:ilvl w:val="0"/>
                <w:numId w:val="27"/>
              </w:numPr>
              <w:ind w:firstLineChars="0"/>
            </w:pPr>
            <w:r w:rsidRPr="003415B3">
              <w:rPr>
                <w:rFonts w:hint="eastAsia"/>
              </w:rPr>
              <w:t>云掌柜检查商户与</w:t>
            </w:r>
            <w:r w:rsidRPr="003415B3">
              <w:rPr>
                <w:rFonts w:hint="eastAsia"/>
              </w:rPr>
              <w:t>POS</w:t>
            </w:r>
            <w:r w:rsidRPr="003415B3">
              <w:rPr>
                <w:rFonts w:hint="eastAsia"/>
              </w:rPr>
              <w:t>的关系是否存在并有效。（待定）</w:t>
            </w:r>
          </w:p>
          <w:p w:rsidR="00F23B54" w:rsidRPr="003415B3" w:rsidRDefault="00F23B54" w:rsidP="00F23B54">
            <w:pPr>
              <w:pStyle w:val="a5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 w:rsidRPr="003415B3">
              <w:rPr>
                <w:rFonts w:hint="eastAsia"/>
              </w:rPr>
              <w:t>云掌柜将报文中的交易记录域拆分。</w:t>
            </w:r>
          </w:p>
          <w:p w:rsidR="00F23B54" w:rsidRPr="003415B3" w:rsidRDefault="00F23B54" w:rsidP="00F23B54">
            <w:pPr>
              <w:pStyle w:val="a5"/>
              <w:numPr>
                <w:ilvl w:val="0"/>
                <w:numId w:val="27"/>
              </w:numPr>
              <w:ind w:firstLineChars="0"/>
            </w:pPr>
            <w:r w:rsidRPr="003415B3">
              <w:rPr>
                <w:rFonts w:hint="eastAsia"/>
              </w:rPr>
              <w:t>记录当前操作流水。</w:t>
            </w:r>
          </w:p>
          <w:p w:rsidR="00F23B54" w:rsidRPr="003415B3" w:rsidRDefault="00F23B54" w:rsidP="00F23B54">
            <w:pPr>
              <w:pStyle w:val="a5"/>
              <w:numPr>
                <w:ilvl w:val="0"/>
                <w:numId w:val="27"/>
              </w:numPr>
              <w:ind w:firstLineChars="0"/>
            </w:pPr>
            <w:r w:rsidRPr="003415B3">
              <w:rPr>
                <w:rFonts w:hint="eastAsia"/>
              </w:rPr>
              <w:t>云掌柜</w:t>
            </w:r>
            <w:r w:rsidRPr="003415B3">
              <w:rPr>
                <w:rFonts w:hint="eastAsia"/>
              </w:rPr>
              <w:t>根据拆分后原记录中的终端编号、终端流水号，以及当前</w:t>
            </w:r>
            <w:proofErr w:type="gramStart"/>
            <w:r w:rsidRPr="003415B3">
              <w:rPr>
                <w:rFonts w:hint="eastAsia"/>
              </w:rPr>
              <w:t>批次号</w:t>
            </w:r>
            <w:proofErr w:type="gramEnd"/>
            <w:r w:rsidRPr="003415B3">
              <w:rPr>
                <w:rFonts w:hint="eastAsia"/>
              </w:rPr>
              <w:t>查</w:t>
            </w:r>
            <w:r w:rsidRPr="003415B3">
              <w:rPr>
                <w:rFonts w:hint="eastAsia"/>
              </w:rPr>
              <w:t>询</w:t>
            </w:r>
            <w:r w:rsidRPr="003415B3">
              <w:rPr>
                <w:rFonts w:hint="eastAsia"/>
              </w:rPr>
              <w:t>该条交易是否</w:t>
            </w:r>
            <w:r w:rsidRPr="003415B3">
              <w:rPr>
                <w:rFonts w:hint="eastAsia"/>
              </w:rPr>
              <w:t>存在</w:t>
            </w:r>
            <w:r w:rsidRPr="003415B3">
              <w:rPr>
                <w:rFonts w:hint="eastAsia"/>
              </w:rPr>
              <w:t>。若是，云掌柜设置当前返回码为成功</w:t>
            </w:r>
            <w:r w:rsidRPr="003415B3">
              <w:rPr>
                <w:rFonts w:hint="eastAsia"/>
              </w:rPr>
              <w:t>，并将所得的该条交易详细信息（交易类型、卡号、金额、等信息取出）；</w:t>
            </w:r>
            <w:r w:rsidRPr="003415B3">
              <w:rPr>
                <w:rFonts w:hint="eastAsia"/>
              </w:rPr>
              <w:t>若不是，则</w:t>
            </w:r>
            <w:r w:rsidRPr="003415B3">
              <w:rPr>
                <w:rFonts w:hint="eastAsia"/>
              </w:rPr>
              <w:t>返回相应的返回码和说明信息</w:t>
            </w:r>
            <w:r w:rsidRPr="003415B3">
              <w:rPr>
                <w:rFonts w:hint="eastAsia"/>
              </w:rPr>
              <w:t>。</w:t>
            </w:r>
          </w:p>
          <w:p w:rsidR="00E653EC" w:rsidRPr="003415B3" w:rsidRDefault="00E653EC" w:rsidP="00F23B54">
            <w:pPr>
              <w:pStyle w:val="a5"/>
              <w:numPr>
                <w:ilvl w:val="0"/>
                <w:numId w:val="27"/>
              </w:numPr>
              <w:ind w:firstLineChars="0"/>
            </w:pPr>
            <w:r w:rsidRPr="003415B3">
              <w:rPr>
                <w:rFonts w:hint="eastAsia"/>
              </w:rPr>
              <w:t>云掌柜将以上步骤得到的业务数以及其他相关数据</w:t>
            </w:r>
            <w:proofErr w:type="gramStart"/>
            <w:r w:rsidRPr="003415B3">
              <w:rPr>
                <w:rFonts w:hint="eastAsia"/>
              </w:rPr>
              <w:t>据</w:t>
            </w:r>
            <w:proofErr w:type="gramEnd"/>
            <w:r w:rsidRPr="003415B3">
              <w:rPr>
                <w:rFonts w:hint="eastAsia"/>
              </w:rPr>
              <w:t>组织成业务报文。本用例结束。</w:t>
            </w:r>
          </w:p>
        </w:tc>
      </w:tr>
      <w:tr w:rsidR="00E653EC" w:rsidRPr="003415B3" w:rsidTr="00927CFE">
        <w:tc>
          <w:tcPr>
            <w:tcW w:w="1620" w:type="dxa"/>
          </w:tcPr>
          <w:p w:rsidR="00E653EC" w:rsidRPr="003415B3" w:rsidRDefault="00E653EC" w:rsidP="00927CFE">
            <w:r w:rsidRPr="003415B3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E653EC" w:rsidRPr="003415B3" w:rsidRDefault="00E653EC" w:rsidP="00927CFE"/>
        </w:tc>
      </w:tr>
      <w:tr w:rsidR="00E653EC" w:rsidRPr="003415B3" w:rsidTr="00927CFE">
        <w:tc>
          <w:tcPr>
            <w:tcW w:w="1620" w:type="dxa"/>
          </w:tcPr>
          <w:p w:rsidR="00E653EC" w:rsidRPr="003415B3" w:rsidRDefault="00E653EC" w:rsidP="00927CFE">
            <w:r w:rsidRPr="003415B3"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E653EC" w:rsidRPr="003415B3" w:rsidRDefault="00E653EC" w:rsidP="00927CFE"/>
        </w:tc>
      </w:tr>
    </w:tbl>
    <w:p w:rsidR="00E653EC" w:rsidRPr="00E653EC" w:rsidRDefault="00E653EC" w:rsidP="00E653EC"/>
    <w:sectPr w:rsidR="00E653EC" w:rsidRPr="00E65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1A8" w:rsidRDefault="003341A8" w:rsidP="00C65D3A">
      <w:r>
        <w:separator/>
      </w:r>
    </w:p>
  </w:endnote>
  <w:endnote w:type="continuationSeparator" w:id="0">
    <w:p w:rsidR="003341A8" w:rsidRDefault="003341A8" w:rsidP="00C6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1A8" w:rsidRDefault="003341A8" w:rsidP="00C65D3A">
      <w:r>
        <w:separator/>
      </w:r>
    </w:p>
  </w:footnote>
  <w:footnote w:type="continuationSeparator" w:id="0">
    <w:p w:rsidR="003341A8" w:rsidRDefault="003341A8" w:rsidP="00C65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4844"/>
    <w:multiLevelType w:val="hybridMultilevel"/>
    <w:tmpl w:val="3202D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F079B9"/>
    <w:multiLevelType w:val="hybridMultilevel"/>
    <w:tmpl w:val="DD1056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72D9B"/>
    <w:multiLevelType w:val="hybridMultilevel"/>
    <w:tmpl w:val="9AC88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D630CE"/>
    <w:multiLevelType w:val="hybridMultilevel"/>
    <w:tmpl w:val="30D60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212788"/>
    <w:multiLevelType w:val="hybridMultilevel"/>
    <w:tmpl w:val="88EAE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D068A3"/>
    <w:multiLevelType w:val="hybridMultilevel"/>
    <w:tmpl w:val="EB0CB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833890"/>
    <w:multiLevelType w:val="hybridMultilevel"/>
    <w:tmpl w:val="44248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C3AC0"/>
    <w:multiLevelType w:val="hybridMultilevel"/>
    <w:tmpl w:val="0A9E9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AE164C"/>
    <w:multiLevelType w:val="hybridMultilevel"/>
    <w:tmpl w:val="39A033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B85ADF"/>
    <w:multiLevelType w:val="hybridMultilevel"/>
    <w:tmpl w:val="CCC66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D644FD"/>
    <w:multiLevelType w:val="hybridMultilevel"/>
    <w:tmpl w:val="E5A2F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8853D4"/>
    <w:multiLevelType w:val="hybridMultilevel"/>
    <w:tmpl w:val="829291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EF6A38"/>
    <w:multiLevelType w:val="hybridMultilevel"/>
    <w:tmpl w:val="81F05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F81D32"/>
    <w:multiLevelType w:val="hybridMultilevel"/>
    <w:tmpl w:val="9B9E8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0B3C69"/>
    <w:multiLevelType w:val="hybridMultilevel"/>
    <w:tmpl w:val="7FB0E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257206"/>
    <w:multiLevelType w:val="hybridMultilevel"/>
    <w:tmpl w:val="26C808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6334C5"/>
    <w:multiLevelType w:val="hybridMultilevel"/>
    <w:tmpl w:val="60564C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6B46AB"/>
    <w:multiLevelType w:val="hybridMultilevel"/>
    <w:tmpl w:val="C406C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6018A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>
    <w:nsid w:val="6284357B"/>
    <w:multiLevelType w:val="hybridMultilevel"/>
    <w:tmpl w:val="E2429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3E7726E"/>
    <w:multiLevelType w:val="hybridMultilevel"/>
    <w:tmpl w:val="71E84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0415C5"/>
    <w:multiLevelType w:val="hybridMultilevel"/>
    <w:tmpl w:val="C35E9A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C286BB4"/>
    <w:multiLevelType w:val="hybridMultilevel"/>
    <w:tmpl w:val="4C7806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84240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7C9D71F7"/>
    <w:multiLevelType w:val="hybridMultilevel"/>
    <w:tmpl w:val="D40A3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A929A1"/>
    <w:multiLevelType w:val="hybridMultilevel"/>
    <w:tmpl w:val="5D5E69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ED62967"/>
    <w:multiLevelType w:val="hybridMultilevel"/>
    <w:tmpl w:val="27042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8"/>
  </w:num>
  <w:num w:numId="3">
    <w:abstractNumId w:val="19"/>
  </w:num>
  <w:num w:numId="4">
    <w:abstractNumId w:val="11"/>
  </w:num>
  <w:num w:numId="5">
    <w:abstractNumId w:val="17"/>
  </w:num>
  <w:num w:numId="6">
    <w:abstractNumId w:val="5"/>
  </w:num>
  <w:num w:numId="7">
    <w:abstractNumId w:val="10"/>
  </w:num>
  <w:num w:numId="8">
    <w:abstractNumId w:val="1"/>
  </w:num>
  <w:num w:numId="9">
    <w:abstractNumId w:val="21"/>
  </w:num>
  <w:num w:numId="10">
    <w:abstractNumId w:val="4"/>
  </w:num>
  <w:num w:numId="11">
    <w:abstractNumId w:val="2"/>
  </w:num>
  <w:num w:numId="12">
    <w:abstractNumId w:val="25"/>
  </w:num>
  <w:num w:numId="13">
    <w:abstractNumId w:val="26"/>
  </w:num>
  <w:num w:numId="14">
    <w:abstractNumId w:val="13"/>
  </w:num>
  <w:num w:numId="15">
    <w:abstractNumId w:val="20"/>
  </w:num>
  <w:num w:numId="16">
    <w:abstractNumId w:val="3"/>
  </w:num>
  <w:num w:numId="17">
    <w:abstractNumId w:val="16"/>
  </w:num>
  <w:num w:numId="18">
    <w:abstractNumId w:val="24"/>
  </w:num>
  <w:num w:numId="19">
    <w:abstractNumId w:val="22"/>
  </w:num>
  <w:num w:numId="20">
    <w:abstractNumId w:val="6"/>
  </w:num>
  <w:num w:numId="21">
    <w:abstractNumId w:val="8"/>
  </w:num>
  <w:num w:numId="22">
    <w:abstractNumId w:val="9"/>
  </w:num>
  <w:num w:numId="23">
    <w:abstractNumId w:val="12"/>
  </w:num>
  <w:num w:numId="24">
    <w:abstractNumId w:val="14"/>
  </w:num>
  <w:num w:numId="25">
    <w:abstractNumId w:val="0"/>
  </w:num>
  <w:num w:numId="26">
    <w:abstractNumId w:val="7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F45"/>
    <w:rsid w:val="00041834"/>
    <w:rsid w:val="001012E5"/>
    <w:rsid w:val="001317E8"/>
    <w:rsid w:val="00170690"/>
    <w:rsid w:val="001D16C1"/>
    <w:rsid w:val="0024581B"/>
    <w:rsid w:val="002E466C"/>
    <w:rsid w:val="003341A8"/>
    <w:rsid w:val="003415B3"/>
    <w:rsid w:val="003630BC"/>
    <w:rsid w:val="003C12EF"/>
    <w:rsid w:val="003F4D34"/>
    <w:rsid w:val="0040564E"/>
    <w:rsid w:val="00437859"/>
    <w:rsid w:val="00477B6E"/>
    <w:rsid w:val="004E0567"/>
    <w:rsid w:val="00514464"/>
    <w:rsid w:val="0053559A"/>
    <w:rsid w:val="005D0D2B"/>
    <w:rsid w:val="00687F53"/>
    <w:rsid w:val="007D04F0"/>
    <w:rsid w:val="007E4C89"/>
    <w:rsid w:val="0082298B"/>
    <w:rsid w:val="008F7DF0"/>
    <w:rsid w:val="00934346"/>
    <w:rsid w:val="00992AA5"/>
    <w:rsid w:val="009A0756"/>
    <w:rsid w:val="009F69F8"/>
    <w:rsid w:val="00A25A30"/>
    <w:rsid w:val="00A61D1A"/>
    <w:rsid w:val="00AA7168"/>
    <w:rsid w:val="00B04B86"/>
    <w:rsid w:val="00B13C88"/>
    <w:rsid w:val="00B4481C"/>
    <w:rsid w:val="00B93BD8"/>
    <w:rsid w:val="00BD27BA"/>
    <w:rsid w:val="00C114F9"/>
    <w:rsid w:val="00C5179B"/>
    <w:rsid w:val="00C65D3A"/>
    <w:rsid w:val="00CE6B30"/>
    <w:rsid w:val="00DB2807"/>
    <w:rsid w:val="00DE159C"/>
    <w:rsid w:val="00DF2603"/>
    <w:rsid w:val="00E653EC"/>
    <w:rsid w:val="00E65F45"/>
    <w:rsid w:val="00E93C6F"/>
    <w:rsid w:val="00F12E59"/>
    <w:rsid w:val="00F23B54"/>
    <w:rsid w:val="00F6690C"/>
    <w:rsid w:val="00FE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D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D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5D3A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5D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5D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5D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5D3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5D3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5D3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5D3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D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D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5D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5D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65D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65D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65D3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65D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65D3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65D3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65D3A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C65D3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65D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5D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D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D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5D3A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5D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5D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5D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5D3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5D3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5D3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5D3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D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D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5D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5D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65D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65D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65D3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65D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65D3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65D3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65D3A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C65D3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65D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5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刘银辉11</b:Tag>
    <b:SourceType>ElectronicSource</b:SourceType>
    <b:Guid>{E35E62E2-FA3E-49B6-837C-DEDC3C9D7EC3}</b:Guid>
    <b:Title>详细设计文档</b:Title>
    <b:Year>2011</b:Year>
    <b:Month>07</b:Month>
    <b:Day>19</b:Day>
    <b:Author>
      <b:Author>
        <b:NameList>
          <b:Person>
            <b:Last>刘</b:Last>
            <b:First>银辉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9014BF0-3C9D-4A82-B478-1722C03A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710</Words>
  <Characters>4050</Characters>
  <Application>Microsoft Office Word</Application>
  <DocSecurity>0</DocSecurity>
  <Lines>33</Lines>
  <Paragraphs>9</Paragraphs>
  <ScaleCrop>false</ScaleCrop>
  <Company>Hewlett-Packard</Company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张炜</dc:creator>
  <cp:keywords/>
  <dc:description/>
  <cp:lastModifiedBy>刘银辉</cp:lastModifiedBy>
  <cp:revision>71</cp:revision>
  <dcterms:created xsi:type="dcterms:W3CDTF">2011-05-27T07:52:00Z</dcterms:created>
  <dcterms:modified xsi:type="dcterms:W3CDTF">2011-07-19T07:40:00Z</dcterms:modified>
</cp:coreProperties>
</file>